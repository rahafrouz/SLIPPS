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41165" w14:textId="77777777" w:rsidR="004B4BA3" w:rsidRDefault="004B4BA3">
      <w:pPr>
        <w:pStyle w:val="line"/>
      </w:pPr>
    </w:p>
    <w:p w14:paraId="76CC29FA" w14:textId="77777777" w:rsidR="004B4BA3" w:rsidRDefault="004B4BA3">
      <w:pPr>
        <w:pStyle w:val="a5"/>
      </w:pPr>
      <w:r>
        <w:t>Software Requirements Specification</w:t>
      </w:r>
    </w:p>
    <w:p w14:paraId="1173574E" w14:textId="77777777" w:rsidR="004B4BA3" w:rsidRDefault="004B4BA3">
      <w:pPr>
        <w:pStyle w:val="a5"/>
        <w:spacing w:before="0" w:after="400"/>
        <w:rPr>
          <w:sz w:val="40"/>
        </w:rPr>
      </w:pPr>
      <w:r>
        <w:rPr>
          <w:sz w:val="40"/>
        </w:rPr>
        <w:t>for</w:t>
      </w:r>
    </w:p>
    <w:p w14:paraId="10E90C01" w14:textId="33E4468F" w:rsidR="004B4BA3" w:rsidRDefault="00D51204">
      <w:pPr>
        <w:pStyle w:val="a5"/>
      </w:pPr>
      <w:r>
        <w:t xml:space="preserve">SLIPPS – Sharing Learning </w:t>
      </w:r>
      <w:r w:rsidR="004E41AC">
        <w:t>from Practice to improve</w:t>
      </w:r>
      <w:r>
        <w:t xml:space="preserve"> Patient Safety</w:t>
      </w:r>
    </w:p>
    <w:p w14:paraId="577E2C79" w14:textId="4DB23D0F" w:rsidR="004B4BA3" w:rsidRDefault="004B4BA3">
      <w:pPr>
        <w:pStyle w:val="ByLine"/>
      </w:pPr>
      <w:r>
        <w:t xml:space="preserve">Version </w:t>
      </w:r>
      <w:r w:rsidR="00B32E87">
        <w:t>2</w:t>
      </w:r>
      <w:r>
        <w:t>.0 approved</w:t>
      </w:r>
    </w:p>
    <w:p w14:paraId="1E7CFAF2" w14:textId="77777777" w:rsidR="004B4BA3" w:rsidRDefault="004B4BA3">
      <w:pPr>
        <w:pStyle w:val="ByLine"/>
      </w:pPr>
      <w:r>
        <w:t>Prepared by &lt;author&gt;</w:t>
      </w:r>
    </w:p>
    <w:p w14:paraId="3BB3D95A" w14:textId="77777777" w:rsidR="004B4BA3" w:rsidRDefault="004B4BA3">
      <w:pPr>
        <w:pStyle w:val="ByLine"/>
      </w:pPr>
      <w:r>
        <w:t>&lt;organization&gt;</w:t>
      </w:r>
    </w:p>
    <w:p w14:paraId="7DA61773" w14:textId="77777777" w:rsidR="004B4BA3" w:rsidRDefault="004B4BA3">
      <w:pPr>
        <w:pStyle w:val="ByLine"/>
      </w:pPr>
      <w:r>
        <w:t>&lt;date created&gt;</w:t>
      </w:r>
    </w:p>
    <w:p w14:paraId="67DE9B19"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61F105E4"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505708477"/>
      <w:bookmarkEnd w:id="0"/>
      <w:bookmarkEnd w:id="1"/>
      <w:bookmarkEnd w:id="2"/>
      <w:bookmarkEnd w:id="3"/>
      <w:bookmarkEnd w:id="4"/>
      <w:r>
        <w:lastRenderedPageBreak/>
        <w:t>Table of Contents</w:t>
      </w:r>
      <w:bookmarkEnd w:id="5"/>
    </w:p>
    <w:p w14:paraId="2303F427" w14:textId="77777777" w:rsidR="004E20C5" w:rsidRDefault="004B4BA3">
      <w:pPr>
        <w:pStyle w:val="10"/>
        <w:rPr>
          <w:rFonts w:asciiTheme="minorHAnsi" w:eastAsiaTheme="minorEastAsia" w:hAnsiTheme="minorHAnsi" w:cstheme="minorBidi"/>
          <w:b w:val="0"/>
          <w:szCs w:val="24"/>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4E20C5">
        <w:t>Table of Contents</w:t>
      </w:r>
      <w:r w:rsidR="004E20C5">
        <w:tab/>
      </w:r>
      <w:r w:rsidR="004E20C5">
        <w:fldChar w:fldCharType="begin"/>
      </w:r>
      <w:r w:rsidR="004E20C5">
        <w:instrText xml:space="preserve"> PAGEREF _Toc505708477 \h </w:instrText>
      </w:r>
      <w:r w:rsidR="004E20C5">
        <w:fldChar w:fldCharType="separate"/>
      </w:r>
      <w:r w:rsidR="004E20C5">
        <w:t>ii</w:t>
      </w:r>
      <w:r w:rsidR="004E20C5">
        <w:fldChar w:fldCharType="end"/>
      </w:r>
    </w:p>
    <w:p w14:paraId="69BA31BD" w14:textId="77777777" w:rsidR="004E20C5" w:rsidRDefault="004E20C5">
      <w:pPr>
        <w:pStyle w:val="10"/>
        <w:rPr>
          <w:rFonts w:asciiTheme="minorHAnsi" w:eastAsiaTheme="minorEastAsia" w:hAnsiTheme="minorHAnsi" w:cstheme="minorBidi"/>
          <w:b w:val="0"/>
          <w:szCs w:val="24"/>
        </w:rPr>
      </w:pPr>
      <w:r>
        <w:t>Revision History</w:t>
      </w:r>
      <w:r>
        <w:tab/>
      </w:r>
      <w:r>
        <w:fldChar w:fldCharType="begin"/>
      </w:r>
      <w:r>
        <w:instrText xml:space="preserve"> PAGEREF _Toc505708478 \h </w:instrText>
      </w:r>
      <w:r>
        <w:fldChar w:fldCharType="separate"/>
      </w:r>
      <w:r>
        <w:t>ii</w:t>
      </w:r>
      <w:r>
        <w:fldChar w:fldCharType="end"/>
      </w:r>
    </w:p>
    <w:p w14:paraId="27131AFE" w14:textId="77777777" w:rsidR="004E20C5" w:rsidRDefault="004E20C5">
      <w:pPr>
        <w:pStyle w:val="10"/>
        <w:rPr>
          <w:rFonts w:asciiTheme="minorHAnsi" w:eastAsiaTheme="minorEastAsia" w:hAnsiTheme="minorHAnsi" w:cstheme="minorBidi"/>
          <w:b w:val="0"/>
          <w:szCs w:val="24"/>
        </w:rPr>
      </w:pPr>
      <w:r>
        <w:t>1.</w:t>
      </w:r>
      <w:r>
        <w:rPr>
          <w:rFonts w:asciiTheme="minorHAnsi" w:eastAsiaTheme="minorEastAsia" w:hAnsiTheme="minorHAnsi" w:cstheme="minorBidi"/>
          <w:b w:val="0"/>
          <w:szCs w:val="24"/>
        </w:rPr>
        <w:tab/>
      </w:r>
      <w:r>
        <w:t>Introduction</w:t>
      </w:r>
      <w:r>
        <w:tab/>
      </w:r>
      <w:r>
        <w:fldChar w:fldCharType="begin"/>
      </w:r>
      <w:r>
        <w:instrText xml:space="preserve"> PAGEREF _Toc505708479 \h </w:instrText>
      </w:r>
      <w:r>
        <w:fldChar w:fldCharType="separate"/>
      </w:r>
      <w:r>
        <w:t>1</w:t>
      </w:r>
      <w:r>
        <w:fldChar w:fldCharType="end"/>
      </w:r>
    </w:p>
    <w:p w14:paraId="22FF5B5E"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w:t>
      </w:r>
      <w:r>
        <w:rPr>
          <w:noProof/>
        </w:rPr>
        <w:tab/>
      </w:r>
      <w:r>
        <w:rPr>
          <w:noProof/>
        </w:rPr>
        <w:fldChar w:fldCharType="begin"/>
      </w:r>
      <w:r>
        <w:rPr>
          <w:noProof/>
        </w:rPr>
        <w:instrText xml:space="preserve"> PAGEREF _Toc505708480 \h </w:instrText>
      </w:r>
      <w:r>
        <w:rPr>
          <w:noProof/>
        </w:rPr>
      </w:r>
      <w:r>
        <w:rPr>
          <w:noProof/>
        </w:rPr>
        <w:fldChar w:fldCharType="separate"/>
      </w:r>
      <w:r>
        <w:rPr>
          <w:noProof/>
        </w:rPr>
        <w:t>1</w:t>
      </w:r>
      <w:r>
        <w:rPr>
          <w:noProof/>
        </w:rPr>
        <w:fldChar w:fldCharType="end"/>
      </w:r>
    </w:p>
    <w:p w14:paraId="3960D780"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Product Scope</w:t>
      </w:r>
      <w:r>
        <w:rPr>
          <w:noProof/>
        </w:rPr>
        <w:tab/>
      </w:r>
      <w:r>
        <w:rPr>
          <w:noProof/>
        </w:rPr>
        <w:fldChar w:fldCharType="begin"/>
      </w:r>
      <w:r>
        <w:rPr>
          <w:noProof/>
        </w:rPr>
        <w:instrText xml:space="preserve"> PAGEREF _Toc505708481 \h </w:instrText>
      </w:r>
      <w:r>
        <w:rPr>
          <w:noProof/>
        </w:rPr>
      </w:r>
      <w:r>
        <w:rPr>
          <w:noProof/>
        </w:rPr>
        <w:fldChar w:fldCharType="separate"/>
      </w:r>
      <w:r>
        <w:rPr>
          <w:noProof/>
        </w:rPr>
        <w:t>1</w:t>
      </w:r>
      <w:r>
        <w:rPr>
          <w:noProof/>
        </w:rPr>
        <w:fldChar w:fldCharType="end"/>
      </w:r>
    </w:p>
    <w:p w14:paraId="533825BC"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Definitions, acronyms and abbreviations</w:t>
      </w:r>
      <w:r>
        <w:rPr>
          <w:noProof/>
        </w:rPr>
        <w:tab/>
      </w:r>
      <w:r>
        <w:rPr>
          <w:noProof/>
        </w:rPr>
        <w:fldChar w:fldCharType="begin"/>
      </w:r>
      <w:r>
        <w:rPr>
          <w:noProof/>
        </w:rPr>
        <w:instrText xml:space="preserve"> PAGEREF _Toc505708482 \h </w:instrText>
      </w:r>
      <w:r>
        <w:rPr>
          <w:noProof/>
        </w:rPr>
      </w:r>
      <w:r>
        <w:rPr>
          <w:noProof/>
        </w:rPr>
        <w:fldChar w:fldCharType="separate"/>
      </w:r>
      <w:r>
        <w:rPr>
          <w:noProof/>
        </w:rPr>
        <w:t>1</w:t>
      </w:r>
      <w:r>
        <w:rPr>
          <w:noProof/>
        </w:rPr>
        <w:fldChar w:fldCharType="end"/>
      </w:r>
    </w:p>
    <w:p w14:paraId="2C0C8E24"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1.4</w:t>
      </w:r>
      <w:r>
        <w:rPr>
          <w:rFonts w:asciiTheme="minorHAnsi" w:eastAsiaTheme="minorEastAsia" w:hAnsiTheme="minorHAnsi" w:cstheme="minorBidi"/>
          <w:noProof/>
          <w:sz w:val="24"/>
          <w:szCs w:val="24"/>
        </w:rPr>
        <w:tab/>
      </w:r>
      <w:r>
        <w:rPr>
          <w:noProof/>
        </w:rPr>
        <w:t>References</w:t>
      </w:r>
      <w:r>
        <w:rPr>
          <w:noProof/>
        </w:rPr>
        <w:tab/>
      </w:r>
      <w:r>
        <w:rPr>
          <w:noProof/>
        </w:rPr>
        <w:fldChar w:fldCharType="begin"/>
      </w:r>
      <w:r>
        <w:rPr>
          <w:noProof/>
        </w:rPr>
        <w:instrText xml:space="preserve"> PAGEREF _Toc505708483 \h </w:instrText>
      </w:r>
      <w:r>
        <w:rPr>
          <w:noProof/>
        </w:rPr>
      </w:r>
      <w:r>
        <w:rPr>
          <w:noProof/>
        </w:rPr>
        <w:fldChar w:fldCharType="separate"/>
      </w:r>
      <w:r>
        <w:rPr>
          <w:noProof/>
        </w:rPr>
        <w:t>1</w:t>
      </w:r>
      <w:r>
        <w:rPr>
          <w:noProof/>
        </w:rPr>
        <w:fldChar w:fldCharType="end"/>
      </w:r>
    </w:p>
    <w:p w14:paraId="78B5C3AE" w14:textId="77777777" w:rsidR="004E20C5" w:rsidRDefault="004E20C5">
      <w:pPr>
        <w:pStyle w:val="10"/>
        <w:rPr>
          <w:rFonts w:asciiTheme="minorHAnsi" w:eastAsiaTheme="minorEastAsia" w:hAnsiTheme="minorHAnsi" w:cstheme="minorBidi"/>
          <w:b w:val="0"/>
          <w:szCs w:val="24"/>
        </w:rPr>
      </w:pPr>
      <w:r>
        <w:t>2.</w:t>
      </w:r>
      <w:r>
        <w:rPr>
          <w:rFonts w:asciiTheme="minorHAnsi" w:eastAsiaTheme="minorEastAsia" w:hAnsiTheme="minorHAnsi" w:cstheme="minorBidi"/>
          <w:b w:val="0"/>
          <w:szCs w:val="24"/>
        </w:rPr>
        <w:tab/>
      </w:r>
      <w:r>
        <w:t>Overall Description</w:t>
      </w:r>
      <w:r>
        <w:tab/>
      </w:r>
      <w:r>
        <w:fldChar w:fldCharType="begin"/>
      </w:r>
      <w:r>
        <w:instrText xml:space="preserve"> PAGEREF _Toc505708484 \h </w:instrText>
      </w:r>
      <w:r>
        <w:fldChar w:fldCharType="separate"/>
      </w:r>
      <w:r>
        <w:t>1</w:t>
      </w:r>
      <w:r>
        <w:fldChar w:fldCharType="end"/>
      </w:r>
    </w:p>
    <w:p w14:paraId="7020EAC9"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Product Perspective</w:t>
      </w:r>
      <w:r>
        <w:rPr>
          <w:noProof/>
        </w:rPr>
        <w:tab/>
      </w:r>
      <w:r>
        <w:rPr>
          <w:noProof/>
        </w:rPr>
        <w:fldChar w:fldCharType="begin"/>
      </w:r>
      <w:r>
        <w:rPr>
          <w:noProof/>
        </w:rPr>
        <w:instrText xml:space="preserve"> PAGEREF _Toc505708485 \h </w:instrText>
      </w:r>
      <w:r>
        <w:rPr>
          <w:noProof/>
        </w:rPr>
      </w:r>
      <w:r>
        <w:rPr>
          <w:noProof/>
        </w:rPr>
        <w:fldChar w:fldCharType="separate"/>
      </w:r>
      <w:r>
        <w:rPr>
          <w:noProof/>
        </w:rPr>
        <w:t>1</w:t>
      </w:r>
      <w:r>
        <w:rPr>
          <w:noProof/>
        </w:rPr>
        <w:fldChar w:fldCharType="end"/>
      </w:r>
    </w:p>
    <w:p w14:paraId="39DC1589"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Product Functions</w:t>
      </w:r>
      <w:r>
        <w:rPr>
          <w:noProof/>
        </w:rPr>
        <w:tab/>
      </w:r>
      <w:r>
        <w:rPr>
          <w:noProof/>
        </w:rPr>
        <w:fldChar w:fldCharType="begin"/>
      </w:r>
      <w:r>
        <w:rPr>
          <w:noProof/>
        </w:rPr>
        <w:instrText xml:space="preserve"> PAGEREF _Toc505708486 \h </w:instrText>
      </w:r>
      <w:r>
        <w:rPr>
          <w:noProof/>
        </w:rPr>
      </w:r>
      <w:r>
        <w:rPr>
          <w:noProof/>
        </w:rPr>
        <w:fldChar w:fldCharType="separate"/>
      </w:r>
      <w:r>
        <w:rPr>
          <w:noProof/>
        </w:rPr>
        <w:t>2</w:t>
      </w:r>
      <w:r>
        <w:rPr>
          <w:noProof/>
        </w:rPr>
        <w:fldChar w:fldCharType="end"/>
      </w:r>
    </w:p>
    <w:p w14:paraId="4B32EDA1"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2.3</w:t>
      </w:r>
      <w:r>
        <w:rPr>
          <w:rFonts w:asciiTheme="minorHAnsi" w:eastAsiaTheme="minorEastAsia" w:hAnsiTheme="minorHAnsi" w:cstheme="minorBidi"/>
          <w:noProof/>
          <w:sz w:val="24"/>
          <w:szCs w:val="24"/>
        </w:rPr>
        <w:tab/>
      </w:r>
      <w:r>
        <w:rPr>
          <w:noProof/>
        </w:rPr>
        <w:t>User Classes and Characteristics</w:t>
      </w:r>
      <w:r>
        <w:rPr>
          <w:noProof/>
        </w:rPr>
        <w:tab/>
      </w:r>
      <w:r>
        <w:rPr>
          <w:noProof/>
        </w:rPr>
        <w:fldChar w:fldCharType="begin"/>
      </w:r>
      <w:r>
        <w:rPr>
          <w:noProof/>
        </w:rPr>
        <w:instrText xml:space="preserve"> PAGEREF _Toc505708487 \h </w:instrText>
      </w:r>
      <w:r>
        <w:rPr>
          <w:noProof/>
        </w:rPr>
      </w:r>
      <w:r>
        <w:rPr>
          <w:noProof/>
        </w:rPr>
        <w:fldChar w:fldCharType="separate"/>
      </w:r>
      <w:r>
        <w:rPr>
          <w:noProof/>
        </w:rPr>
        <w:t>3</w:t>
      </w:r>
      <w:r>
        <w:rPr>
          <w:noProof/>
        </w:rPr>
        <w:fldChar w:fldCharType="end"/>
      </w:r>
    </w:p>
    <w:p w14:paraId="7BD3108D"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2.4</w:t>
      </w:r>
      <w:r>
        <w:rPr>
          <w:rFonts w:asciiTheme="minorHAnsi" w:eastAsiaTheme="minorEastAsia" w:hAnsiTheme="minorHAnsi" w:cstheme="minorBidi"/>
          <w:noProof/>
          <w:sz w:val="24"/>
          <w:szCs w:val="24"/>
        </w:rPr>
        <w:tab/>
      </w:r>
      <w:r>
        <w:rPr>
          <w:noProof/>
        </w:rPr>
        <w:t>Operating Environment</w:t>
      </w:r>
      <w:r>
        <w:rPr>
          <w:noProof/>
        </w:rPr>
        <w:tab/>
      </w:r>
      <w:r>
        <w:rPr>
          <w:noProof/>
        </w:rPr>
        <w:fldChar w:fldCharType="begin"/>
      </w:r>
      <w:r>
        <w:rPr>
          <w:noProof/>
        </w:rPr>
        <w:instrText xml:space="preserve"> PAGEREF _Toc505708488 \h </w:instrText>
      </w:r>
      <w:r>
        <w:rPr>
          <w:noProof/>
        </w:rPr>
      </w:r>
      <w:r>
        <w:rPr>
          <w:noProof/>
        </w:rPr>
        <w:fldChar w:fldCharType="separate"/>
      </w:r>
      <w:r>
        <w:rPr>
          <w:noProof/>
        </w:rPr>
        <w:t>3</w:t>
      </w:r>
      <w:r>
        <w:rPr>
          <w:noProof/>
        </w:rPr>
        <w:fldChar w:fldCharType="end"/>
      </w:r>
    </w:p>
    <w:p w14:paraId="6B2EF3F8"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2.5</w:t>
      </w:r>
      <w:r>
        <w:rPr>
          <w:rFonts w:asciiTheme="minorHAnsi" w:eastAsiaTheme="minorEastAsia" w:hAnsiTheme="minorHAnsi" w:cstheme="minorBidi"/>
          <w:noProof/>
          <w:sz w:val="24"/>
          <w:szCs w:val="24"/>
        </w:rPr>
        <w:tab/>
      </w:r>
      <w:r>
        <w:rPr>
          <w:noProof/>
        </w:rPr>
        <w:t>Design and Implementation Constraints</w:t>
      </w:r>
      <w:r>
        <w:rPr>
          <w:noProof/>
        </w:rPr>
        <w:tab/>
      </w:r>
      <w:r>
        <w:rPr>
          <w:noProof/>
        </w:rPr>
        <w:fldChar w:fldCharType="begin"/>
      </w:r>
      <w:r>
        <w:rPr>
          <w:noProof/>
        </w:rPr>
        <w:instrText xml:space="preserve"> PAGEREF _Toc505708489 \h </w:instrText>
      </w:r>
      <w:r>
        <w:rPr>
          <w:noProof/>
        </w:rPr>
      </w:r>
      <w:r>
        <w:rPr>
          <w:noProof/>
        </w:rPr>
        <w:fldChar w:fldCharType="separate"/>
      </w:r>
      <w:r>
        <w:rPr>
          <w:noProof/>
        </w:rPr>
        <w:t>3</w:t>
      </w:r>
      <w:r>
        <w:rPr>
          <w:noProof/>
        </w:rPr>
        <w:fldChar w:fldCharType="end"/>
      </w:r>
    </w:p>
    <w:p w14:paraId="03526FF4" w14:textId="77777777" w:rsidR="004E20C5" w:rsidRDefault="004E20C5">
      <w:pPr>
        <w:pStyle w:val="10"/>
        <w:rPr>
          <w:rFonts w:asciiTheme="minorHAnsi" w:eastAsiaTheme="minorEastAsia" w:hAnsiTheme="minorHAnsi" w:cstheme="minorBidi"/>
          <w:b w:val="0"/>
          <w:szCs w:val="24"/>
        </w:rPr>
      </w:pPr>
      <w:r>
        <w:t>3.</w:t>
      </w:r>
      <w:r>
        <w:rPr>
          <w:rFonts w:asciiTheme="minorHAnsi" w:eastAsiaTheme="minorEastAsia" w:hAnsiTheme="minorHAnsi" w:cstheme="minorBidi"/>
          <w:b w:val="0"/>
          <w:szCs w:val="24"/>
        </w:rPr>
        <w:tab/>
      </w:r>
      <w:r>
        <w:t>External Interface Requirements</w:t>
      </w:r>
      <w:r>
        <w:tab/>
      </w:r>
      <w:r>
        <w:fldChar w:fldCharType="begin"/>
      </w:r>
      <w:r>
        <w:instrText xml:space="preserve"> PAGEREF _Toc505708490 \h </w:instrText>
      </w:r>
      <w:r>
        <w:fldChar w:fldCharType="separate"/>
      </w:r>
      <w:r>
        <w:t>3</w:t>
      </w:r>
      <w:r>
        <w:fldChar w:fldCharType="end"/>
      </w:r>
    </w:p>
    <w:p w14:paraId="0C9D84B0"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User Interfaces</w:t>
      </w:r>
      <w:r>
        <w:rPr>
          <w:noProof/>
        </w:rPr>
        <w:tab/>
      </w:r>
      <w:r>
        <w:rPr>
          <w:noProof/>
        </w:rPr>
        <w:fldChar w:fldCharType="begin"/>
      </w:r>
      <w:r>
        <w:rPr>
          <w:noProof/>
        </w:rPr>
        <w:instrText xml:space="preserve"> PAGEREF _Toc505708491 \h </w:instrText>
      </w:r>
      <w:r>
        <w:rPr>
          <w:noProof/>
        </w:rPr>
      </w:r>
      <w:r>
        <w:rPr>
          <w:noProof/>
        </w:rPr>
        <w:fldChar w:fldCharType="separate"/>
      </w:r>
      <w:r>
        <w:rPr>
          <w:noProof/>
        </w:rPr>
        <w:t>3</w:t>
      </w:r>
      <w:r>
        <w:rPr>
          <w:noProof/>
        </w:rPr>
        <w:fldChar w:fldCharType="end"/>
      </w:r>
    </w:p>
    <w:p w14:paraId="11F80B64"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Software Interfaces</w:t>
      </w:r>
      <w:r>
        <w:rPr>
          <w:noProof/>
        </w:rPr>
        <w:tab/>
      </w:r>
      <w:r>
        <w:rPr>
          <w:noProof/>
        </w:rPr>
        <w:fldChar w:fldCharType="begin"/>
      </w:r>
      <w:r>
        <w:rPr>
          <w:noProof/>
        </w:rPr>
        <w:instrText xml:space="preserve"> PAGEREF _Toc505708492 \h </w:instrText>
      </w:r>
      <w:r>
        <w:rPr>
          <w:noProof/>
        </w:rPr>
      </w:r>
      <w:r>
        <w:rPr>
          <w:noProof/>
        </w:rPr>
        <w:fldChar w:fldCharType="separate"/>
      </w:r>
      <w:r>
        <w:rPr>
          <w:noProof/>
        </w:rPr>
        <w:t>4</w:t>
      </w:r>
      <w:r>
        <w:rPr>
          <w:noProof/>
        </w:rPr>
        <w:fldChar w:fldCharType="end"/>
      </w:r>
    </w:p>
    <w:p w14:paraId="73D9AF51" w14:textId="77777777" w:rsidR="004E20C5" w:rsidRDefault="004E20C5">
      <w:pPr>
        <w:pStyle w:val="10"/>
        <w:rPr>
          <w:rFonts w:asciiTheme="minorHAnsi" w:eastAsiaTheme="minorEastAsia" w:hAnsiTheme="minorHAnsi" w:cstheme="minorBidi"/>
          <w:b w:val="0"/>
          <w:szCs w:val="24"/>
        </w:rPr>
      </w:pPr>
      <w:r>
        <w:t>4.</w:t>
      </w:r>
      <w:r>
        <w:rPr>
          <w:rFonts w:asciiTheme="minorHAnsi" w:eastAsiaTheme="minorEastAsia" w:hAnsiTheme="minorHAnsi" w:cstheme="minorBidi"/>
          <w:b w:val="0"/>
          <w:szCs w:val="24"/>
        </w:rPr>
        <w:tab/>
      </w:r>
      <w:r>
        <w:t>System Features</w:t>
      </w:r>
      <w:r>
        <w:tab/>
      </w:r>
      <w:r>
        <w:fldChar w:fldCharType="begin"/>
      </w:r>
      <w:r>
        <w:instrText xml:space="preserve"> PAGEREF _Toc505708493 \h </w:instrText>
      </w:r>
      <w:r>
        <w:fldChar w:fldCharType="separate"/>
      </w:r>
      <w:r>
        <w:t>4</w:t>
      </w:r>
      <w:r>
        <w:fldChar w:fldCharType="end"/>
      </w:r>
    </w:p>
    <w:p w14:paraId="0127A9A2"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Feature: Search by keyword</w:t>
      </w:r>
      <w:r>
        <w:rPr>
          <w:noProof/>
        </w:rPr>
        <w:tab/>
      </w:r>
      <w:r>
        <w:rPr>
          <w:noProof/>
        </w:rPr>
        <w:fldChar w:fldCharType="begin"/>
      </w:r>
      <w:r>
        <w:rPr>
          <w:noProof/>
        </w:rPr>
        <w:instrText xml:space="preserve"> PAGEREF _Toc505708494 \h </w:instrText>
      </w:r>
      <w:r>
        <w:rPr>
          <w:noProof/>
        </w:rPr>
      </w:r>
      <w:r>
        <w:rPr>
          <w:noProof/>
        </w:rPr>
        <w:fldChar w:fldCharType="separate"/>
      </w:r>
      <w:r>
        <w:rPr>
          <w:noProof/>
        </w:rPr>
        <w:t>4</w:t>
      </w:r>
      <w:r>
        <w:rPr>
          <w:noProof/>
        </w:rPr>
        <w:fldChar w:fldCharType="end"/>
      </w:r>
    </w:p>
    <w:p w14:paraId="69A356A2"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4.2</w:t>
      </w:r>
      <w:r>
        <w:rPr>
          <w:rFonts w:asciiTheme="minorHAnsi" w:eastAsiaTheme="minorEastAsia" w:hAnsiTheme="minorHAnsi" w:cstheme="minorBidi"/>
          <w:noProof/>
          <w:sz w:val="24"/>
          <w:szCs w:val="24"/>
        </w:rPr>
        <w:tab/>
      </w:r>
      <w:r>
        <w:rPr>
          <w:noProof/>
        </w:rPr>
        <w:t>Search by content</w:t>
      </w:r>
      <w:r>
        <w:rPr>
          <w:noProof/>
        </w:rPr>
        <w:tab/>
      </w:r>
      <w:r>
        <w:rPr>
          <w:noProof/>
        </w:rPr>
        <w:fldChar w:fldCharType="begin"/>
      </w:r>
      <w:r>
        <w:rPr>
          <w:noProof/>
        </w:rPr>
        <w:instrText xml:space="preserve"> PAGEREF _Toc505708495 \h </w:instrText>
      </w:r>
      <w:r>
        <w:rPr>
          <w:noProof/>
        </w:rPr>
      </w:r>
      <w:r>
        <w:rPr>
          <w:noProof/>
        </w:rPr>
        <w:fldChar w:fldCharType="separate"/>
      </w:r>
      <w:r>
        <w:rPr>
          <w:noProof/>
        </w:rPr>
        <w:t>5</w:t>
      </w:r>
      <w:r>
        <w:rPr>
          <w:noProof/>
        </w:rPr>
        <w:fldChar w:fldCharType="end"/>
      </w:r>
    </w:p>
    <w:p w14:paraId="3A3F7A31"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4.3</w:t>
      </w:r>
      <w:r>
        <w:rPr>
          <w:rFonts w:asciiTheme="minorHAnsi" w:eastAsiaTheme="minorEastAsia" w:hAnsiTheme="minorHAnsi" w:cstheme="minorBidi"/>
          <w:noProof/>
          <w:sz w:val="24"/>
          <w:szCs w:val="24"/>
        </w:rPr>
        <w:tab/>
      </w:r>
      <w:r>
        <w:rPr>
          <w:noProof/>
        </w:rPr>
        <w:t>View search result in detail page</w:t>
      </w:r>
      <w:r>
        <w:rPr>
          <w:noProof/>
        </w:rPr>
        <w:tab/>
      </w:r>
      <w:r>
        <w:rPr>
          <w:noProof/>
        </w:rPr>
        <w:fldChar w:fldCharType="begin"/>
      </w:r>
      <w:r>
        <w:rPr>
          <w:noProof/>
        </w:rPr>
        <w:instrText xml:space="preserve"> PAGEREF _Toc505708496 \h </w:instrText>
      </w:r>
      <w:r>
        <w:rPr>
          <w:noProof/>
        </w:rPr>
      </w:r>
      <w:r>
        <w:rPr>
          <w:noProof/>
        </w:rPr>
        <w:fldChar w:fldCharType="separate"/>
      </w:r>
      <w:r>
        <w:rPr>
          <w:noProof/>
        </w:rPr>
        <w:t>5</w:t>
      </w:r>
      <w:r>
        <w:rPr>
          <w:noProof/>
        </w:rPr>
        <w:fldChar w:fldCharType="end"/>
      </w:r>
    </w:p>
    <w:p w14:paraId="303F79FA"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4.4</w:t>
      </w:r>
      <w:r>
        <w:rPr>
          <w:rFonts w:asciiTheme="minorHAnsi" w:eastAsiaTheme="minorEastAsia" w:hAnsiTheme="minorHAnsi" w:cstheme="minorBidi"/>
          <w:noProof/>
          <w:sz w:val="24"/>
          <w:szCs w:val="24"/>
        </w:rPr>
        <w:tab/>
      </w:r>
      <w:r>
        <w:rPr>
          <w:noProof/>
        </w:rPr>
        <w:t>Translate keyword</w:t>
      </w:r>
      <w:r>
        <w:rPr>
          <w:noProof/>
        </w:rPr>
        <w:tab/>
      </w:r>
      <w:r>
        <w:rPr>
          <w:noProof/>
        </w:rPr>
        <w:fldChar w:fldCharType="begin"/>
      </w:r>
      <w:r>
        <w:rPr>
          <w:noProof/>
        </w:rPr>
        <w:instrText xml:space="preserve"> PAGEREF _Toc505708497 \h </w:instrText>
      </w:r>
      <w:r>
        <w:rPr>
          <w:noProof/>
        </w:rPr>
      </w:r>
      <w:r>
        <w:rPr>
          <w:noProof/>
        </w:rPr>
        <w:fldChar w:fldCharType="separate"/>
      </w:r>
      <w:r>
        <w:rPr>
          <w:noProof/>
        </w:rPr>
        <w:t>5</w:t>
      </w:r>
      <w:r>
        <w:rPr>
          <w:noProof/>
        </w:rPr>
        <w:fldChar w:fldCharType="end"/>
      </w:r>
    </w:p>
    <w:p w14:paraId="0E372CF0" w14:textId="77777777" w:rsidR="004E20C5" w:rsidRDefault="004E20C5">
      <w:pPr>
        <w:pStyle w:val="10"/>
        <w:rPr>
          <w:rFonts w:asciiTheme="minorHAnsi" w:eastAsiaTheme="minorEastAsia" w:hAnsiTheme="minorHAnsi" w:cstheme="minorBidi"/>
          <w:b w:val="0"/>
          <w:szCs w:val="24"/>
        </w:rPr>
      </w:pPr>
      <w:r>
        <w:t>5.</w:t>
      </w:r>
      <w:r>
        <w:rPr>
          <w:rFonts w:asciiTheme="minorHAnsi" w:eastAsiaTheme="minorEastAsia" w:hAnsiTheme="minorHAnsi" w:cstheme="minorBidi"/>
          <w:b w:val="0"/>
          <w:szCs w:val="24"/>
        </w:rPr>
        <w:tab/>
      </w:r>
      <w:r>
        <w:t>Other Nonfunctional Requirements</w:t>
      </w:r>
      <w:r>
        <w:tab/>
      </w:r>
      <w:r>
        <w:fldChar w:fldCharType="begin"/>
      </w:r>
      <w:r>
        <w:instrText xml:space="preserve"> PAGEREF _Toc505708498 \h </w:instrText>
      </w:r>
      <w:r>
        <w:fldChar w:fldCharType="separate"/>
      </w:r>
      <w:r>
        <w:t>5</w:t>
      </w:r>
      <w:r>
        <w:fldChar w:fldCharType="end"/>
      </w:r>
    </w:p>
    <w:p w14:paraId="75C3A0BE"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5.1</w:t>
      </w:r>
      <w:r>
        <w:rPr>
          <w:rFonts w:asciiTheme="minorHAnsi" w:eastAsiaTheme="minorEastAsia" w:hAnsiTheme="minorHAnsi" w:cstheme="minorBidi"/>
          <w:noProof/>
          <w:sz w:val="24"/>
          <w:szCs w:val="24"/>
        </w:rPr>
        <w:tab/>
      </w:r>
      <w:r>
        <w:rPr>
          <w:noProof/>
        </w:rPr>
        <w:t>Safety Requirements</w:t>
      </w:r>
      <w:r>
        <w:rPr>
          <w:noProof/>
        </w:rPr>
        <w:tab/>
      </w:r>
      <w:r>
        <w:rPr>
          <w:noProof/>
        </w:rPr>
        <w:fldChar w:fldCharType="begin"/>
      </w:r>
      <w:r>
        <w:rPr>
          <w:noProof/>
        </w:rPr>
        <w:instrText xml:space="preserve"> PAGEREF _Toc505708499 \h </w:instrText>
      </w:r>
      <w:r>
        <w:rPr>
          <w:noProof/>
        </w:rPr>
      </w:r>
      <w:r>
        <w:rPr>
          <w:noProof/>
        </w:rPr>
        <w:fldChar w:fldCharType="separate"/>
      </w:r>
      <w:r>
        <w:rPr>
          <w:noProof/>
        </w:rPr>
        <w:t>5</w:t>
      </w:r>
      <w:r>
        <w:rPr>
          <w:noProof/>
        </w:rPr>
        <w:fldChar w:fldCharType="end"/>
      </w:r>
    </w:p>
    <w:p w14:paraId="6CFA83A5" w14:textId="77777777" w:rsidR="004E20C5" w:rsidRDefault="004E20C5">
      <w:pPr>
        <w:pStyle w:val="20"/>
        <w:tabs>
          <w:tab w:val="left" w:pos="960"/>
        </w:tabs>
        <w:rPr>
          <w:rFonts w:asciiTheme="minorHAnsi" w:eastAsiaTheme="minorEastAsia" w:hAnsiTheme="minorHAnsi" w:cstheme="minorBidi"/>
          <w:noProof/>
          <w:sz w:val="24"/>
          <w:szCs w:val="24"/>
        </w:rPr>
      </w:pPr>
      <w:r>
        <w:rPr>
          <w:noProof/>
        </w:rPr>
        <w:t>5.2</w:t>
      </w:r>
      <w:r>
        <w:rPr>
          <w:rFonts w:asciiTheme="minorHAnsi" w:eastAsiaTheme="minorEastAsia" w:hAnsiTheme="minorHAnsi" w:cstheme="minorBidi"/>
          <w:noProof/>
          <w:sz w:val="24"/>
          <w:szCs w:val="24"/>
        </w:rPr>
        <w:tab/>
      </w:r>
      <w:r>
        <w:rPr>
          <w:noProof/>
        </w:rPr>
        <w:t>Security Requirements</w:t>
      </w:r>
      <w:r>
        <w:rPr>
          <w:noProof/>
        </w:rPr>
        <w:tab/>
      </w:r>
      <w:r>
        <w:rPr>
          <w:noProof/>
        </w:rPr>
        <w:fldChar w:fldCharType="begin"/>
      </w:r>
      <w:r>
        <w:rPr>
          <w:noProof/>
        </w:rPr>
        <w:instrText xml:space="preserve"> PAGEREF _Toc505708500 \h </w:instrText>
      </w:r>
      <w:r>
        <w:rPr>
          <w:noProof/>
        </w:rPr>
      </w:r>
      <w:r>
        <w:rPr>
          <w:noProof/>
        </w:rPr>
        <w:fldChar w:fldCharType="separate"/>
      </w:r>
      <w:r>
        <w:rPr>
          <w:noProof/>
        </w:rPr>
        <w:t>5</w:t>
      </w:r>
      <w:r>
        <w:rPr>
          <w:noProof/>
        </w:rPr>
        <w:fldChar w:fldCharType="end"/>
      </w:r>
    </w:p>
    <w:p w14:paraId="61993D10" w14:textId="77777777" w:rsidR="004E20C5" w:rsidRDefault="004E20C5">
      <w:pPr>
        <w:pStyle w:val="10"/>
        <w:rPr>
          <w:rFonts w:asciiTheme="minorHAnsi" w:eastAsiaTheme="minorEastAsia" w:hAnsiTheme="minorHAnsi" w:cstheme="minorBidi"/>
          <w:b w:val="0"/>
          <w:szCs w:val="24"/>
        </w:rPr>
      </w:pPr>
      <w:r>
        <w:t>Appendix A: Glossary</w:t>
      </w:r>
      <w:r>
        <w:tab/>
      </w:r>
      <w:r>
        <w:fldChar w:fldCharType="begin"/>
      </w:r>
      <w:r>
        <w:instrText xml:space="preserve"> PAGEREF _Toc505708501 \h </w:instrText>
      </w:r>
      <w:r>
        <w:fldChar w:fldCharType="separate"/>
      </w:r>
      <w:r>
        <w:t>6</w:t>
      </w:r>
      <w:r>
        <w:fldChar w:fldCharType="end"/>
      </w:r>
    </w:p>
    <w:p w14:paraId="4EC86CD9" w14:textId="77777777" w:rsidR="004E20C5" w:rsidRDefault="004E20C5">
      <w:pPr>
        <w:pStyle w:val="10"/>
        <w:rPr>
          <w:rFonts w:asciiTheme="minorHAnsi" w:eastAsiaTheme="minorEastAsia" w:hAnsiTheme="minorHAnsi" w:cstheme="minorBidi"/>
          <w:b w:val="0"/>
          <w:szCs w:val="24"/>
        </w:rPr>
      </w:pPr>
      <w:r>
        <w:t>Appendix B: Analysis Models</w:t>
      </w:r>
      <w:r>
        <w:tab/>
      </w:r>
      <w:r>
        <w:fldChar w:fldCharType="begin"/>
      </w:r>
      <w:r>
        <w:instrText xml:space="preserve"> PAGEREF _Toc505708502 \h </w:instrText>
      </w:r>
      <w:r>
        <w:fldChar w:fldCharType="separate"/>
      </w:r>
      <w:r>
        <w:t>6</w:t>
      </w:r>
      <w:r>
        <w:fldChar w:fldCharType="end"/>
      </w:r>
    </w:p>
    <w:p w14:paraId="3EBA0522" w14:textId="77777777" w:rsidR="004B4BA3" w:rsidRDefault="004B4BA3">
      <w:pPr>
        <w:rPr>
          <w:b/>
          <w:noProof/>
        </w:rPr>
      </w:pPr>
      <w:r>
        <w:rPr>
          <w:b/>
          <w:noProof/>
        </w:rPr>
        <w:fldChar w:fldCharType="end"/>
      </w:r>
    </w:p>
    <w:p w14:paraId="0163B628" w14:textId="77777777" w:rsidR="004B4BA3" w:rsidRDefault="004B4BA3">
      <w:pPr>
        <w:rPr>
          <w:b/>
          <w:noProof/>
        </w:rPr>
      </w:pPr>
    </w:p>
    <w:p w14:paraId="694FD6F9" w14:textId="77777777" w:rsidR="004B4BA3" w:rsidRDefault="004B4BA3">
      <w:pPr>
        <w:pStyle w:val="TOCEntry"/>
      </w:pPr>
      <w:bookmarkStart w:id="6" w:name="_Toc505708478"/>
      <w:r>
        <w:t>Revision History</w:t>
      </w:r>
      <w:bookmarkEnd w:id="6"/>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221F3C41" w14:textId="77777777" w:rsidTr="00D36194">
        <w:tc>
          <w:tcPr>
            <w:tcW w:w="2160" w:type="dxa"/>
            <w:tcBorders>
              <w:top w:val="single" w:sz="12" w:space="0" w:color="auto"/>
              <w:bottom w:val="double" w:sz="12" w:space="0" w:color="auto"/>
            </w:tcBorders>
          </w:tcPr>
          <w:p w14:paraId="36F70260"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3D22DBBE"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7D54CAB5" w14:textId="77777777" w:rsidR="004B4BA3" w:rsidRDefault="004B4BA3">
            <w:pPr>
              <w:spacing w:before="40" w:after="40"/>
              <w:rPr>
                <w:b/>
              </w:rPr>
            </w:pPr>
            <w:r>
              <w:rPr>
                <w:b/>
              </w:rPr>
              <w:t xml:space="preserve">Reason </w:t>
            </w:r>
            <w:proofErr w:type="gramStart"/>
            <w:r>
              <w:rPr>
                <w:b/>
              </w:rPr>
              <w:t>For</w:t>
            </w:r>
            <w:proofErr w:type="gramEnd"/>
            <w:r>
              <w:rPr>
                <w:b/>
              </w:rPr>
              <w:t xml:space="preserve"> Changes</w:t>
            </w:r>
          </w:p>
        </w:tc>
        <w:tc>
          <w:tcPr>
            <w:tcW w:w="1584" w:type="dxa"/>
            <w:tcBorders>
              <w:top w:val="single" w:sz="12" w:space="0" w:color="auto"/>
              <w:bottom w:val="double" w:sz="12" w:space="0" w:color="auto"/>
            </w:tcBorders>
          </w:tcPr>
          <w:p w14:paraId="38F174EB" w14:textId="77777777" w:rsidR="004B4BA3" w:rsidRDefault="004B4BA3">
            <w:pPr>
              <w:spacing w:before="40" w:after="40"/>
              <w:rPr>
                <w:b/>
              </w:rPr>
            </w:pPr>
            <w:r>
              <w:rPr>
                <w:b/>
              </w:rPr>
              <w:t>Version</w:t>
            </w:r>
          </w:p>
        </w:tc>
      </w:tr>
      <w:tr w:rsidR="004B4BA3" w14:paraId="55947147" w14:textId="77777777" w:rsidTr="00D36194">
        <w:tc>
          <w:tcPr>
            <w:tcW w:w="2160" w:type="dxa"/>
            <w:tcBorders>
              <w:top w:val="nil"/>
            </w:tcBorders>
          </w:tcPr>
          <w:p w14:paraId="23575E22" w14:textId="1EAB67AA" w:rsidR="004B4BA3" w:rsidRDefault="00465FF6">
            <w:pPr>
              <w:spacing w:before="40" w:after="40"/>
            </w:pPr>
            <w:r>
              <w:t xml:space="preserve">An Pham, </w:t>
            </w:r>
            <w:proofErr w:type="spellStart"/>
            <w:r>
              <w:t>Ijlal</w:t>
            </w:r>
            <w:proofErr w:type="spellEnd"/>
            <w:r>
              <w:t xml:space="preserve"> </w:t>
            </w:r>
            <w:proofErr w:type="spellStart"/>
            <w:r>
              <w:t>Niazi</w:t>
            </w:r>
            <w:proofErr w:type="spellEnd"/>
            <w:r>
              <w:t xml:space="preserve">, Amir </w:t>
            </w:r>
            <w:proofErr w:type="spellStart"/>
            <w:r>
              <w:t>Rahafrouz</w:t>
            </w:r>
            <w:proofErr w:type="spellEnd"/>
          </w:p>
        </w:tc>
        <w:tc>
          <w:tcPr>
            <w:tcW w:w="1170" w:type="dxa"/>
            <w:tcBorders>
              <w:top w:val="nil"/>
            </w:tcBorders>
          </w:tcPr>
          <w:p w14:paraId="69C313FE" w14:textId="5C5F57F5" w:rsidR="004B4BA3" w:rsidRDefault="00465FF6">
            <w:pPr>
              <w:spacing w:before="40" w:after="40"/>
            </w:pPr>
            <w:r>
              <w:t>6.02.18</w:t>
            </w:r>
          </w:p>
        </w:tc>
        <w:tc>
          <w:tcPr>
            <w:tcW w:w="4954" w:type="dxa"/>
            <w:tcBorders>
              <w:top w:val="nil"/>
            </w:tcBorders>
          </w:tcPr>
          <w:p w14:paraId="7BE2E8B6" w14:textId="456DC925" w:rsidR="004B4BA3" w:rsidRDefault="00465FF6">
            <w:pPr>
              <w:spacing w:before="40" w:after="40"/>
            </w:pPr>
            <w:r>
              <w:t>Creation of the document</w:t>
            </w:r>
          </w:p>
        </w:tc>
        <w:tc>
          <w:tcPr>
            <w:tcW w:w="1584" w:type="dxa"/>
            <w:tcBorders>
              <w:top w:val="nil"/>
            </w:tcBorders>
          </w:tcPr>
          <w:p w14:paraId="4B068E78" w14:textId="4F4D18B2" w:rsidR="004B4BA3" w:rsidRDefault="00465FF6">
            <w:pPr>
              <w:spacing w:before="40" w:after="40"/>
            </w:pPr>
            <w:r>
              <w:t>1.0</w:t>
            </w:r>
          </w:p>
        </w:tc>
      </w:tr>
      <w:tr w:rsidR="004B4BA3" w14:paraId="5A435178" w14:textId="77777777" w:rsidTr="00D36194">
        <w:tc>
          <w:tcPr>
            <w:tcW w:w="2160" w:type="dxa"/>
          </w:tcPr>
          <w:p w14:paraId="3ACA88E9" w14:textId="002B1380" w:rsidR="004B4BA3" w:rsidRDefault="00465FF6">
            <w:pPr>
              <w:spacing w:before="40" w:after="40"/>
            </w:pPr>
            <w:commentRangeStart w:id="7"/>
            <w:commentRangeStart w:id="8"/>
            <w:proofErr w:type="spellStart"/>
            <w:r>
              <w:t>Anastasiia</w:t>
            </w:r>
            <w:proofErr w:type="spellEnd"/>
            <w:r>
              <w:t xml:space="preserve"> </w:t>
            </w:r>
            <w:proofErr w:type="spellStart"/>
            <w:r>
              <w:t>Grishina</w:t>
            </w:r>
            <w:proofErr w:type="spellEnd"/>
          </w:p>
        </w:tc>
        <w:tc>
          <w:tcPr>
            <w:tcW w:w="1170" w:type="dxa"/>
          </w:tcPr>
          <w:p w14:paraId="06F31D80" w14:textId="09A6C89E" w:rsidR="004B4BA3" w:rsidRDefault="00465FF6">
            <w:pPr>
              <w:spacing w:before="40" w:after="40"/>
            </w:pPr>
            <w:r>
              <w:t>23.02.18</w:t>
            </w:r>
            <w:r w:rsidR="00D36194">
              <w:t xml:space="preserve"> – 07.03.18</w:t>
            </w:r>
          </w:p>
        </w:tc>
        <w:tc>
          <w:tcPr>
            <w:tcW w:w="4954" w:type="dxa"/>
          </w:tcPr>
          <w:p w14:paraId="37BF7C96" w14:textId="61F8A74E" w:rsidR="004B4BA3" w:rsidRDefault="00465FF6">
            <w:pPr>
              <w:spacing w:before="40" w:after="40"/>
            </w:pPr>
            <w:r>
              <w:t>New system requirements acquisition</w:t>
            </w:r>
          </w:p>
        </w:tc>
        <w:tc>
          <w:tcPr>
            <w:tcW w:w="1584" w:type="dxa"/>
          </w:tcPr>
          <w:p w14:paraId="481B4C1A" w14:textId="037712A8" w:rsidR="004B4BA3" w:rsidRDefault="00465FF6">
            <w:pPr>
              <w:spacing w:before="40" w:after="40"/>
            </w:pPr>
            <w:r>
              <w:t>2.0</w:t>
            </w:r>
            <w:commentRangeEnd w:id="7"/>
            <w:r w:rsidR="00165A94">
              <w:rPr>
                <w:rStyle w:val="a7"/>
                <w:rFonts w:ascii="Times" w:hAnsi="Times"/>
              </w:rPr>
              <w:commentReference w:id="7"/>
            </w:r>
            <w:r w:rsidR="00165A94">
              <w:rPr>
                <w:rStyle w:val="a7"/>
                <w:rFonts w:ascii="Times" w:hAnsi="Times"/>
              </w:rPr>
              <w:commentReference w:id="8"/>
            </w:r>
          </w:p>
        </w:tc>
      </w:tr>
      <w:commentRangeEnd w:id="8"/>
    </w:tbl>
    <w:p w14:paraId="63994222" w14:textId="77777777" w:rsidR="004B4BA3" w:rsidRDefault="004B4BA3">
      <w:pPr>
        <w:rPr>
          <w:b/>
        </w:rPr>
      </w:pPr>
    </w:p>
    <w:p w14:paraId="098AEE84" w14:textId="77777777" w:rsidR="004B4BA3" w:rsidRDefault="004B4BA3"/>
    <w:p w14:paraId="31ED0177" w14:textId="77777777" w:rsidR="004B4BA3" w:rsidRDefault="004B4BA3">
      <w:pPr>
        <w:sectPr w:rsidR="004B4BA3">
          <w:headerReference w:type="default" r:id="rId12"/>
          <w:footerReference w:type="default" r:id="rId13"/>
          <w:pgSz w:w="12240" w:h="15840" w:code="1"/>
          <w:pgMar w:top="1440" w:right="1440" w:bottom="1440" w:left="1440" w:header="720" w:footer="720" w:gutter="0"/>
          <w:pgNumType w:fmt="lowerRoman"/>
          <w:cols w:space="720"/>
        </w:sectPr>
      </w:pPr>
    </w:p>
    <w:p w14:paraId="6C5DFEF4" w14:textId="77777777" w:rsidR="004B4BA3" w:rsidRDefault="004B4BA3">
      <w:pPr>
        <w:pStyle w:val="1"/>
      </w:pPr>
      <w:bookmarkStart w:id="9" w:name="_Toc439994665"/>
      <w:bookmarkStart w:id="10" w:name="_Toc505708479"/>
      <w:r>
        <w:lastRenderedPageBreak/>
        <w:t>Introduction</w:t>
      </w:r>
      <w:bookmarkEnd w:id="9"/>
      <w:bookmarkEnd w:id="10"/>
    </w:p>
    <w:p w14:paraId="6D0AD6D7" w14:textId="77777777" w:rsidR="004B4BA3" w:rsidRPr="00D51204" w:rsidRDefault="004B4BA3">
      <w:pPr>
        <w:pStyle w:val="2"/>
      </w:pPr>
      <w:bookmarkStart w:id="11" w:name="_Toc439994667"/>
      <w:bookmarkStart w:id="12" w:name="_Toc505708480"/>
      <w:r w:rsidRPr="00D51204">
        <w:t>Purpose</w:t>
      </w:r>
      <w:bookmarkEnd w:id="11"/>
      <w:bookmarkEnd w:id="12"/>
      <w:r w:rsidRPr="00D51204">
        <w:t xml:space="preserve"> </w:t>
      </w:r>
    </w:p>
    <w:p w14:paraId="53E0EE37" w14:textId="77777777" w:rsidR="003B0C67" w:rsidRDefault="003B0C67" w:rsidP="00920078">
      <w:pPr>
        <w:jc w:val="both"/>
      </w:pPr>
      <w:r>
        <w:t>This project is a part of SLIPPS (Shared Learning from Practice to Improve Patient Safety) – a 3-year Erasmus+ funded Patient Safety education project. The aim of this project is to create a platform where the learning events collected from patient safety experiences can be shared among users and services for medical studies.</w:t>
      </w:r>
    </w:p>
    <w:p w14:paraId="771F9469" w14:textId="77777777" w:rsidR="00417D2E" w:rsidRDefault="004B4BA3" w:rsidP="002E650B">
      <w:pPr>
        <w:pStyle w:val="2"/>
      </w:pPr>
      <w:bookmarkStart w:id="13" w:name="_Toc439994670"/>
      <w:bookmarkStart w:id="14" w:name="_Toc505708481"/>
      <w:r w:rsidRPr="00D51204">
        <w:t>Product Scope</w:t>
      </w:r>
      <w:bookmarkEnd w:id="13"/>
      <w:bookmarkEnd w:id="14"/>
    </w:p>
    <w:p w14:paraId="118D7795" w14:textId="5E75014C" w:rsidR="00417D2E" w:rsidRPr="00417D2E" w:rsidRDefault="00417D2E">
      <w:pPr>
        <w:numPr>
          <w:ilvl w:val="0"/>
          <w:numId w:val="9"/>
        </w:numPr>
        <w:jc w:val="both"/>
        <w:pPrChange w:id="15" w:author="Анастасия Гришина" w:date="2018-02-23T12:33:00Z">
          <w:pPr>
            <w:numPr>
              <w:numId w:val="9"/>
            </w:numPr>
            <w:ind w:left="720" w:hanging="360"/>
          </w:pPr>
        </w:pPrChange>
      </w:pPr>
      <w:r w:rsidRPr="00417D2E">
        <w:t xml:space="preserve">To create a multilingual platform </w:t>
      </w:r>
      <w:proofErr w:type="gramStart"/>
      <w:r w:rsidR="006E44D3">
        <w:t xml:space="preserve">in order </w:t>
      </w:r>
      <w:r w:rsidRPr="00417D2E">
        <w:t>to</w:t>
      </w:r>
      <w:proofErr w:type="gramEnd"/>
      <w:r w:rsidRPr="00417D2E">
        <w:t xml:space="preserve"> collect and share experiences of medical students</w:t>
      </w:r>
      <w:r>
        <w:t>.</w:t>
      </w:r>
    </w:p>
    <w:p w14:paraId="7B315748" w14:textId="77777777" w:rsidR="00417D2E" w:rsidRPr="00417D2E" w:rsidRDefault="00417D2E">
      <w:pPr>
        <w:numPr>
          <w:ilvl w:val="0"/>
          <w:numId w:val="9"/>
        </w:numPr>
        <w:jc w:val="both"/>
        <w:pPrChange w:id="16" w:author="Анастасия Гришина" w:date="2018-02-23T12:33:00Z">
          <w:pPr>
            <w:numPr>
              <w:numId w:val="9"/>
            </w:numPr>
            <w:ind w:left="720" w:hanging="360"/>
          </w:pPr>
        </w:pPrChange>
      </w:pPr>
      <w:r w:rsidRPr="00417D2E">
        <w:t>To create a unified list of medical terms (keywords) in English with translations to other languages</w:t>
      </w:r>
      <w:r>
        <w:t>.</w:t>
      </w:r>
    </w:p>
    <w:p w14:paraId="2EEE624A" w14:textId="77777777" w:rsidR="00417D2E" w:rsidRDefault="00417D2E">
      <w:pPr>
        <w:numPr>
          <w:ilvl w:val="0"/>
          <w:numId w:val="9"/>
        </w:numPr>
        <w:jc w:val="both"/>
        <w:pPrChange w:id="17" w:author="Анастасия Гришина" w:date="2018-02-23T12:33:00Z">
          <w:pPr>
            <w:numPr>
              <w:numId w:val="9"/>
            </w:numPr>
            <w:ind w:left="720" w:hanging="360"/>
          </w:pPr>
        </w:pPrChange>
      </w:pPr>
      <w:r w:rsidRPr="00417D2E">
        <w:t>To create a search engine based on keywords</w:t>
      </w:r>
      <w:r>
        <w:t>.</w:t>
      </w:r>
    </w:p>
    <w:p w14:paraId="0A3D718D" w14:textId="77777777" w:rsidR="00417D2E" w:rsidRDefault="00417D2E">
      <w:pPr>
        <w:numPr>
          <w:ilvl w:val="0"/>
          <w:numId w:val="9"/>
        </w:numPr>
        <w:jc w:val="both"/>
        <w:pPrChange w:id="18" w:author="Анастасия Гришина" w:date="2018-02-23T12:33:00Z">
          <w:pPr>
            <w:numPr>
              <w:numId w:val="9"/>
            </w:numPr>
            <w:ind w:left="720" w:hanging="360"/>
          </w:pPr>
        </w:pPrChange>
      </w:pPr>
      <w:r>
        <w:t>To support translation of medical terms in a set of available languages.</w:t>
      </w:r>
    </w:p>
    <w:p w14:paraId="1ABB1D91" w14:textId="691D8191" w:rsidR="007D0958" w:rsidRPr="007D0958" w:rsidRDefault="00D86D78" w:rsidP="007D0958">
      <w:pPr>
        <w:pStyle w:val="2"/>
      </w:pPr>
      <w:bookmarkStart w:id="19" w:name="_Toc505708482"/>
      <w:bookmarkStart w:id="20" w:name="_Toc439994672"/>
      <w:r>
        <w:t xml:space="preserve">Definitions, </w:t>
      </w:r>
      <w:proofErr w:type="gramStart"/>
      <w:r>
        <w:t>acronyms</w:t>
      </w:r>
      <w:proofErr w:type="gramEnd"/>
      <w:r>
        <w:t xml:space="preserve"> and abbreviations</w:t>
      </w:r>
      <w:bookmarkEnd w:id="19"/>
    </w:p>
    <w:tbl>
      <w:tblPr>
        <w:tblStyle w:val="af"/>
        <w:tblW w:w="0" w:type="auto"/>
        <w:jc w:val="center"/>
        <w:tblLook w:val="04A0" w:firstRow="1" w:lastRow="0" w:firstColumn="1" w:lastColumn="0" w:noHBand="0" w:noVBand="1"/>
      </w:tblPr>
      <w:tblGrid>
        <w:gridCol w:w="2959"/>
        <w:gridCol w:w="6679"/>
      </w:tblGrid>
      <w:tr w:rsidR="00D86D78" w:rsidRPr="00D86D78" w14:paraId="216618A6" w14:textId="77777777" w:rsidTr="00D86D78">
        <w:trPr>
          <w:jc w:val="center"/>
        </w:trPr>
        <w:tc>
          <w:tcPr>
            <w:tcW w:w="2959" w:type="dxa"/>
            <w:shd w:val="clear" w:color="auto" w:fill="D0CECE" w:themeFill="background2" w:themeFillShade="E6"/>
          </w:tcPr>
          <w:p w14:paraId="23425F0B" w14:textId="25205DDF" w:rsidR="00D86D78" w:rsidRPr="00D86D78" w:rsidRDefault="00D86D78" w:rsidP="00D86D78">
            <w:pPr>
              <w:rPr>
                <w:b/>
              </w:rPr>
            </w:pPr>
            <w:r w:rsidRPr="00D86D78">
              <w:rPr>
                <w:b/>
              </w:rPr>
              <w:t>Term</w:t>
            </w:r>
          </w:p>
        </w:tc>
        <w:tc>
          <w:tcPr>
            <w:tcW w:w="6679" w:type="dxa"/>
            <w:shd w:val="clear" w:color="auto" w:fill="D0CECE" w:themeFill="background2" w:themeFillShade="E6"/>
          </w:tcPr>
          <w:p w14:paraId="4444E085" w14:textId="65BDFABE" w:rsidR="00D86D78" w:rsidRPr="00D86D78" w:rsidRDefault="00D86D78" w:rsidP="00D86D78">
            <w:pPr>
              <w:rPr>
                <w:b/>
              </w:rPr>
            </w:pPr>
            <w:r w:rsidRPr="00D86D78">
              <w:rPr>
                <w:b/>
              </w:rPr>
              <w:t>Definition</w:t>
            </w:r>
          </w:p>
        </w:tc>
      </w:tr>
      <w:tr w:rsidR="00D86D78" w14:paraId="1ACE6A69" w14:textId="77777777" w:rsidTr="00DA2115">
        <w:trPr>
          <w:trHeight w:val="287"/>
          <w:jc w:val="center"/>
        </w:trPr>
        <w:tc>
          <w:tcPr>
            <w:tcW w:w="2959" w:type="dxa"/>
          </w:tcPr>
          <w:p w14:paraId="64CC52F9" w14:textId="3A98C9E6" w:rsidR="00D86D78" w:rsidRDefault="00DA2115" w:rsidP="00D86D78">
            <w:r>
              <w:t>csv</w:t>
            </w:r>
          </w:p>
        </w:tc>
        <w:tc>
          <w:tcPr>
            <w:tcW w:w="6679" w:type="dxa"/>
          </w:tcPr>
          <w:p w14:paraId="0D97FCEB" w14:textId="3EE89485" w:rsidR="00D86D78" w:rsidRDefault="00DA2115" w:rsidP="00D86D78">
            <w:r>
              <w:t>Comma separated values</w:t>
            </w:r>
            <w:r w:rsidR="0007161B">
              <w:t>.</w:t>
            </w:r>
          </w:p>
        </w:tc>
      </w:tr>
      <w:tr w:rsidR="00D86D78" w14:paraId="266E1442" w14:textId="77777777" w:rsidTr="00D86D78">
        <w:trPr>
          <w:jc w:val="center"/>
        </w:trPr>
        <w:tc>
          <w:tcPr>
            <w:tcW w:w="2959" w:type="dxa"/>
          </w:tcPr>
          <w:p w14:paraId="7BD509F8" w14:textId="219A8F1E" w:rsidR="00D86D78" w:rsidRDefault="00BE42FE" w:rsidP="00D86D78">
            <w:r>
              <w:t>Medical translator</w:t>
            </w:r>
          </w:p>
        </w:tc>
        <w:tc>
          <w:tcPr>
            <w:tcW w:w="6679" w:type="dxa"/>
          </w:tcPr>
          <w:p w14:paraId="36EC6867" w14:textId="4FBA735D" w:rsidR="00D86D78" w:rsidRDefault="00BE42FE" w:rsidP="00D86D78">
            <w:r>
              <w:t>Translator who works on medical documents</w:t>
            </w:r>
            <w:r w:rsidR="0007161B">
              <w:t>.</w:t>
            </w:r>
          </w:p>
        </w:tc>
      </w:tr>
      <w:tr w:rsidR="00D86D78" w14:paraId="6921A9FF" w14:textId="77777777" w:rsidTr="00D86D78">
        <w:trPr>
          <w:jc w:val="center"/>
        </w:trPr>
        <w:tc>
          <w:tcPr>
            <w:tcW w:w="2959" w:type="dxa"/>
          </w:tcPr>
          <w:p w14:paraId="680BDD79" w14:textId="212804F0" w:rsidR="00D86D78" w:rsidRDefault="00BE42FE" w:rsidP="00D86D78">
            <w:r>
              <w:t>Learning event</w:t>
            </w:r>
          </w:p>
        </w:tc>
        <w:tc>
          <w:tcPr>
            <w:tcW w:w="6679" w:type="dxa"/>
          </w:tcPr>
          <w:p w14:paraId="2A3C5F53" w14:textId="498921A7" w:rsidR="00D86D78" w:rsidRDefault="00BE42FE" w:rsidP="00D86D78">
            <w:r>
              <w:t>Description of a</w:t>
            </w:r>
            <w:r w:rsidR="009306CE">
              <w:t xml:space="preserve"> practical</w:t>
            </w:r>
            <w:r>
              <w:t xml:space="preserve"> experience shared by user</w:t>
            </w:r>
            <w:r w:rsidR="0007161B">
              <w:t>.</w:t>
            </w:r>
          </w:p>
        </w:tc>
      </w:tr>
      <w:tr w:rsidR="005A462C" w14:paraId="6C64614B" w14:textId="77777777" w:rsidTr="00D86D78">
        <w:trPr>
          <w:jc w:val="center"/>
        </w:trPr>
        <w:tc>
          <w:tcPr>
            <w:tcW w:w="2959" w:type="dxa"/>
          </w:tcPr>
          <w:p w14:paraId="2ED0B909" w14:textId="70B7FF9F" w:rsidR="005A462C" w:rsidRDefault="005A462C" w:rsidP="00D86D78">
            <w:r>
              <w:t>Keyword</w:t>
            </w:r>
          </w:p>
        </w:tc>
        <w:tc>
          <w:tcPr>
            <w:tcW w:w="6679" w:type="dxa"/>
          </w:tcPr>
          <w:p w14:paraId="18576903" w14:textId="298F74C4" w:rsidR="005A462C" w:rsidRDefault="005A462C" w:rsidP="00D86D78">
            <w:r>
              <w:t>A medical term in this context</w:t>
            </w:r>
            <w:r w:rsidR="0007161B">
              <w:t>.</w:t>
            </w:r>
          </w:p>
        </w:tc>
      </w:tr>
      <w:tr w:rsidR="0095291D" w14:paraId="171B2455" w14:textId="77777777" w:rsidTr="00D86D78">
        <w:trPr>
          <w:jc w:val="center"/>
        </w:trPr>
        <w:tc>
          <w:tcPr>
            <w:tcW w:w="2959" w:type="dxa"/>
          </w:tcPr>
          <w:p w14:paraId="4E26E62F" w14:textId="074D967E" w:rsidR="0095291D" w:rsidRDefault="0095291D" w:rsidP="00D86D78">
            <w:r>
              <w:t>LERT</w:t>
            </w:r>
          </w:p>
        </w:tc>
        <w:tc>
          <w:tcPr>
            <w:tcW w:w="6679" w:type="dxa"/>
          </w:tcPr>
          <w:p w14:paraId="4CAD12BE" w14:textId="77777777" w:rsidR="009306CE" w:rsidRDefault="009306CE" w:rsidP="00D86D78">
            <w:commentRangeStart w:id="21"/>
            <w:r>
              <w:t>Learning Evet Recording Tool</w:t>
            </w:r>
          </w:p>
          <w:p w14:paraId="45598A4A" w14:textId="6E52F1E0" w:rsidR="0095291D" w:rsidRDefault="00F8323F" w:rsidP="00D86D78">
            <w:r>
              <w:t>An</w:t>
            </w:r>
            <w:r w:rsidRPr="00F8323F">
              <w:t xml:space="preserve"> application</w:t>
            </w:r>
            <w:r w:rsidR="00345F67">
              <w:t xml:space="preserve"> to submit answers to the questionnaire about practical experience. It further </w:t>
            </w:r>
            <w:r w:rsidRPr="00F8323F">
              <w:t>extract</w:t>
            </w:r>
            <w:r w:rsidR="005835B0">
              <w:t>s</w:t>
            </w:r>
            <w:r w:rsidRPr="00F8323F">
              <w:t xml:space="preserve"> medical keywords in learning event collected from patient safety experiences</w:t>
            </w:r>
            <w:r w:rsidR="0007161B">
              <w:t>.</w:t>
            </w:r>
            <w:commentRangeEnd w:id="21"/>
            <w:r w:rsidR="00165A94">
              <w:rPr>
                <w:rStyle w:val="a7"/>
                <w:rFonts w:ascii="Times" w:hAnsi="Times"/>
              </w:rPr>
              <w:commentReference w:id="21"/>
            </w:r>
          </w:p>
        </w:tc>
      </w:tr>
      <w:tr w:rsidR="009C4C2D" w14:paraId="7DA137B8" w14:textId="77777777" w:rsidTr="00D86D78">
        <w:trPr>
          <w:jc w:val="center"/>
        </w:trPr>
        <w:tc>
          <w:tcPr>
            <w:tcW w:w="2959" w:type="dxa"/>
          </w:tcPr>
          <w:p w14:paraId="609C8AD4" w14:textId="2CE3782B" w:rsidR="009C4C2D" w:rsidRDefault="009C4C2D" w:rsidP="00D86D78">
            <w:r>
              <w:t>DB</w:t>
            </w:r>
          </w:p>
        </w:tc>
        <w:tc>
          <w:tcPr>
            <w:tcW w:w="6679" w:type="dxa"/>
          </w:tcPr>
          <w:p w14:paraId="7086C785" w14:textId="2D85D9DF" w:rsidR="009C4C2D" w:rsidRDefault="009C4C2D" w:rsidP="00D86D78">
            <w:r>
              <w:t>Database</w:t>
            </w:r>
          </w:p>
        </w:tc>
      </w:tr>
    </w:tbl>
    <w:p w14:paraId="7239D854" w14:textId="77777777" w:rsidR="004B4BA3" w:rsidRPr="00D51204" w:rsidRDefault="004B4BA3">
      <w:pPr>
        <w:pStyle w:val="2"/>
      </w:pPr>
      <w:bookmarkStart w:id="22" w:name="_Toc505708483"/>
      <w:r w:rsidRPr="00D51204">
        <w:t>References</w:t>
      </w:r>
      <w:bookmarkEnd w:id="20"/>
      <w:bookmarkEnd w:id="22"/>
    </w:p>
    <w:p w14:paraId="4A54AA94" w14:textId="2D20C662" w:rsidR="00C14BC1" w:rsidRPr="00C14BC1" w:rsidRDefault="00C14BC1" w:rsidP="00C14BC1">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Pr="00C14BC1">
        <w:rPr>
          <w:noProof/>
        </w:rPr>
        <w:t>[1]</w:t>
      </w:r>
      <w:r w:rsidRPr="00C14BC1">
        <w:rPr>
          <w:noProof/>
        </w:rPr>
        <w:tab/>
        <w:t xml:space="preserve">IEEE, “IEEE Recommended Practice for Software Requirements Specification,” </w:t>
      </w:r>
      <w:r w:rsidRPr="00C14BC1">
        <w:rPr>
          <w:i/>
          <w:iCs/>
          <w:noProof/>
        </w:rPr>
        <w:t>IEEE Std 830-1993</w:t>
      </w:r>
      <w:r w:rsidRPr="00C14BC1">
        <w:rPr>
          <w:noProof/>
        </w:rPr>
        <w:t>, vol. 1998. p. 32, 1998.</w:t>
      </w:r>
    </w:p>
    <w:p w14:paraId="6F030E13" w14:textId="4B0EB295" w:rsidR="00C14BC1" w:rsidRDefault="00C14BC1" w:rsidP="00C14BC1">
      <w:pPr>
        <w:widowControl w:val="0"/>
        <w:autoSpaceDE w:val="0"/>
        <w:autoSpaceDN w:val="0"/>
        <w:adjustRightInd w:val="0"/>
        <w:ind w:left="480" w:hanging="480"/>
      </w:pPr>
      <w:r>
        <w:fldChar w:fldCharType="end"/>
      </w:r>
    </w:p>
    <w:p w14:paraId="4C133529" w14:textId="77777777" w:rsidR="004B4BA3" w:rsidRDefault="004B4BA3">
      <w:pPr>
        <w:pStyle w:val="1"/>
      </w:pPr>
      <w:bookmarkStart w:id="23" w:name="_Toc439994673"/>
      <w:bookmarkStart w:id="24" w:name="_Toc505708484"/>
      <w:r>
        <w:lastRenderedPageBreak/>
        <w:t>Overall Description</w:t>
      </w:r>
      <w:bookmarkEnd w:id="23"/>
      <w:bookmarkEnd w:id="24"/>
    </w:p>
    <w:p w14:paraId="17EB32A0" w14:textId="77777777" w:rsidR="004B4BA3" w:rsidRDefault="004B4BA3">
      <w:pPr>
        <w:pStyle w:val="2"/>
      </w:pPr>
      <w:bookmarkStart w:id="25" w:name="_Toc439994674"/>
      <w:bookmarkStart w:id="26" w:name="_Toc505708485"/>
      <w:r>
        <w:t>Product Perspective</w:t>
      </w:r>
      <w:bookmarkEnd w:id="25"/>
      <w:bookmarkEnd w:id="26"/>
    </w:p>
    <w:p w14:paraId="22B9009F" w14:textId="5EEDC506" w:rsidR="00517659" w:rsidRDefault="009802DD" w:rsidP="00165A94">
      <w:pPr>
        <w:jc w:val="both"/>
      </w:pPr>
      <w:r w:rsidRPr="009802DD">
        <w:t xml:space="preserve">This platform is part of a European Union project called </w:t>
      </w:r>
      <w:r w:rsidRPr="0095291D">
        <w:rPr>
          <w:b/>
        </w:rPr>
        <w:t>SLIPPS</w:t>
      </w:r>
      <w:r w:rsidRPr="009802DD">
        <w:t xml:space="preserve"> which aims towards sharing knowledge in the medical field. The purpose of this project is to create a database of events experienced by various users and make them available for other people to access. This will create a knowledge community allowing to produce ideas and solutions easily and effectively. This platform will enable the realization of this database and will have certain various functionalities that will allow users to utilize </w:t>
      </w:r>
      <w:commentRangeStart w:id="27"/>
      <w:r w:rsidRPr="009802DD">
        <w:t xml:space="preserve">the </w:t>
      </w:r>
      <w:commentRangeEnd w:id="27"/>
      <w:r w:rsidR="005D0570">
        <w:rPr>
          <w:rStyle w:val="a7"/>
          <w:rFonts w:ascii="Times" w:hAnsi="Times"/>
        </w:rPr>
        <w:commentReference w:id="27"/>
      </w:r>
      <w:r w:rsidRPr="009802DD">
        <w:t>lea</w:t>
      </w:r>
      <w:r>
        <w:t>rning experiences in an efficie</w:t>
      </w:r>
      <w:r w:rsidR="0095291D">
        <w:t>nt way.</w:t>
      </w:r>
    </w:p>
    <w:p w14:paraId="2E5986CA" w14:textId="0D809806" w:rsidR="00517659" w:rsidRDefault="0095291D" w:rsidP="00165A94">
      <w:pPr>
        <w:jc w:val="both"/>
      </w:pPr>
      <w:r>
        <w:t xml:space="preserve">The platform is an extend service that will integrate with </w:t>
      </w:r>
      <w:del w:id="28" w:author="Анастасия Гришина" w:date="2018-02-23T12:24:00Z">
        <w:r w:rsidDel="00807596">
          <w:delText xml:space="preserve">some </w:delText>
        </w:r>
      </w:del>
      <w:ins w:id="29" w:author="Анастасия Гришина" w:date="2018-02-23T12:24:00Z">
        <w:r w:rsidR="00807596">
          <w:t xml:space="preserve">several </w:t>
        </w:r>
      </w:ins>
      <w:r>
        <w:t>available tools or services (i.e</w:t>
      </w:r>
      <w:r w:rsidR="00790815">
        <w:t>.</w:t>
      </w:r>
      <w:r>
        <w:t xml:space="preserve"> crowd sourcing) as input or output. In the first stage of the implementation, we will connect with LERT.</w:t>
      </w:r>
    </w:p>
    <w:p w14:paraId="3B94C19C" w14:textId="25849EA5" w:rsidR="004B4BA3" w:rsidRPr="00D51204" w:rsidRDefault="004B4BA3">
      <w:pPr>
        <w:pStyle w:val="2"/>
      </w:pPr>
      <w:bookmarkStart w:id="30" w:name="_Toc439994675"/>
      <w:bookmarkStart w:id="31" w:name="_Toc505708486"/>
      <w:r w:rsidRPr="00D51204">
        <w:t>Product Functions</w:t>
      </w:r>
      <w:bookmarkEnd w:id="30"/>
      <w:bookmarkEnd w:id="31"/>
      <w:ins w:id="32" w:author="Анастасия Гришина" w:date="2018-02-23T13:18:00Z">
        <w:r w:rsidR="005750E8">
          <w:t xml:space="preserve"> by User Roles</w:t>
        </w:r>
      </w:ins>
    </w:p>
    <w:p w14:paraId="6F11A693" w14:textId="5DAA81F5" w:rsidR="00517659" w:rsidRDefault="00D335BA" w:rsidP="00AA0824">
      <w:pPr>
        <w:pStyle w:val="3"/>
        <w:rPr>
          <w:ins w:id="33" w:author="Анастасия Гришина" w:date="2018-02-23T13:18:00Z"/>
        </w:rPr>
      </w:pPr>
      <w:r w:rsidRPr="00234D57">
        <w:t>Public functions</w:t>
      </w:r>
      <w:r>
        <w:t xml:space="preserve"> –</w:t>
      </w:r>
      <w:r w:rsidR="00B122CD">
        <w:t xml:space="preserve"> </w:t>
      </w:r>
      <w:r>
        <w:t>users can perform without an authentication</w:t>
      </w:r>
      <w:del w:id="34" w:author="Анастасия Гришина" w:date="2018-02-23T13:19:00Z">
        <w:r w:rsidR="00B122CD" w:rsidDel="005750E8">
          <w:delText>:</w:delText>
        </w:r>
      </w:del>
    </w:p>
    <w:p w14:paraId="36182D1D" w14:textId="419F1828" w:rsidR="005750E8" w:rsidRDefault="005750E8" w:rsidP="005750E8">
      <w:pPr>
        <w:rPr>
          <w:ins w:id="35" w:author="Анастасия Гришина" w:date="2018-02-23T13:19:00Z"/>
          <w:rFonts w:ascii="Arial" w:hAnsi="Arial"/>
          <w:i/>
          <w:sz w:val="22"/>
          <w:szCs w:val="20"/>
        </w:rPr>
      </w:pPr>
      <w:ins w:id="36" w:author="Анастасия Гришина" w:date="2018-02-23T13:18:00Z">
        <w:r w:rsidRPr="005750E8">
          <w:rPr>
            <w:rFonts w:ascii="Arial" w:hAnsi="Arial"/>
            <w:i/>
            <w:sz w:val="22"/>
            <w:szCs w:val="20"/>
            <w:rPrChange w:id="37" w:author="Анастасия Гришина" w:date="2018-02-23T13:19:00Z">
              <w:rPr/>
            </w:rPrChange>
          </w:rPr>
          <w:t xml:space="preserve">User </w:t>
        </w:r>
      </w:ins>
      <w:ins w:id="38" w:author="Анастасия Гришина" w:date="2018-02-23T13:19:00Z">
        <w:r w:rsidRPr="005750E8">
          <w:rPr>
            <w:rFonts w:ascii="Arial" w:hAnsi="Arial"/>
            <w:i/>
            <w:sz w:val="22"/>
            <w:szCs w:val="20"/>
            <w:rPrChange w:id="39" w:author="Анастасия Гришина" w:date="2018-02-23T13:19:00Z">
              <w:rPr/>
            </w:rPrChange>
          </w:rPr>
          <w:t>role</w:t>
        </w:r>
      </w:ins>
      <w:ins w:id="40" w:author="Анастасия Гришина" w:date="2018-02-23T13:18:00Z">
        <w:r w:rsidRPr="005750E8">
          <w:rPr>
            <w:rFonts w:ascii="Arial" w:hAnsi="Arial"/>
            <w:i/>
            <w:sz w:val="22"/>
            <w:szCs w:val="20"/>
            <w:rPrChange w:id="41" w:author="Анастасия Гришина" w:date="2018-02-23T13:19:00Z">
              <w:rPr/>
            </w:rPrChange>
          </w:rPr>
          <w:t>: guest.</w:t>
        </w:r>
      </w:ins>
    </w:p>
    <w:p w14:paraId="0F6E8D14" w14:textId="77777777" w:rsidR="005750E8" w:rsidRPr="005750E8" w:rsidRDefault="005750E8">
      <w:pPr>
        <w:rPr>
          <w:rFonts w:ascii="Arial" w:hAnsi="Arial"/>
          <w:i/>
          <w:sz w:val="22"/>
          <w:rPrChange w:id="42" w:author="Анастасия Гришина" w:date="2018-02-23T13:19:00Z">
            <w:rPr/>
          </w:rPrChange>
        </w:rPr>
        <w:pPrChange w:id="43" w:author="Анастасия Гришина" w:date="2018-02-23T13:18:00Z">
          <w:pPr>
            <w:pStyle w:val="3"/>
          </w:pPr>
        </w:pPrChange>
      </w:pPr>
    </w:p>
    <w:p w14:paraId="1330364A" w14:textId="77777777" w:rsidR="00517659" w:rsidRDefault="00300304" w:rsidP="008948EF">
      <w:pPr>
        <w:numPr>
          <w:ilvl w:val="0"/>
          <w:numId w:val="8"/>
        </w:numPr>
      </w:pPr>
      <w:r>
        <w:t>Search by keyword</w:t>
      </w:r>
      <w:r w:rsidR="00D335BA">
        <w:t>s.</w:t>
      </w:r>
    </w:p>
    <w:p w14:paraId="3B9F631D" w14:textId="77777777" w:rsidR="00941DA3" w:rsidRDefault="00D335BA" w:rsidP="008948EF">
      <w:pPr>
        <w:numPr>
          <w:ilvl w:val="0"/>
          <w:numId w:val="8"/>
        </w:numPr>
      </w:pPr>
      <w:r>
        <w:t>Search free text in</w:t>
      </w:r>
      <w:r w:rsidR="00941DA3">
        <w:t xml:space="preserve"> </w:t>
      </w:r>
      <w:r w:rsidR="00941DA3" w:rsidRPr="00300304">
        <w:t>content</w:t>
      </w:r>
      <w:r>
        <w:t>.</w:t>
      </w:r>
    </w:p>
    <w:p w14:paraId="6CAA2C25" w14:textId="77777777" w:rsidR="00941DA3" w:rsidRDefault="007B5C1C" w:rsidP="008948EF">
      <w:pPr>
        <w:numPr>
          <w:ilvl w:val="0"/>
          <w:numId w:val="8"/>
        </w:numPr>
      </w:pPr>
      <w:r>
        <w:t>Find translation of keywords</w:t>
      </w:r>
      <w:r w:rsidR="00D335BA">
        <w:t>.</w:t>
      </w:r>
    </w:p>
    <w:p w14:paraId="576C74C3" w14:textId="77777777" w:rsidR="00DA16DA" w:rsidRDefault="00DA16DA" w:rsidP="008948EF">
      <w:pPr>
        <w:numPr>
          <w:ilvl w:val="0"/>
          <w:numId w:val="8"/>
        </w:numPr>
      </w:pPr>
      <w:r>
        <w:t>Create account for personalized functions.</w:t>
      </w:r>
    </w:p>
    <w:p w14:paraId="35863FC5" w14:textId="42F1C095" w:rsidR="00366D03" w:rsidRDefault="00DA16DA" w:rsidP="00366D03">
      <w:pPr>
        <w:numPr>
          <w:ilvl w:val="0"/>
          <w:numId w:val="8"/>
        </w:numPr>
        <w:rPr>
          <w:ins w:id="44" w:author="Анастасия Гришина" w:date="2018-02-23T12:33:00Z"/>
        </w:rPr>
      </w:pPr>
      <w:r>
        <w:t>Sign in</w:t>
      </w:r>
      <w:ins w:id="45" w:author="Анастасия Гришина" w:date="2018-02-23T12:26:00Z">
        <w:r w:rsidR="00416896">
          <w:t>.</w:t>
        </w:r>
      </w:ins>
    </w:p>
    <w:p w14:paraId="4F75E7C0" w14:textId="66DD4C98" w:rsidR="001F5763" w:rsidRDefault="001F5763" w:rsidP="00366D03">
      <w:pPr>
        <w:numPr>
          <w:ilvl w:val="0"/>
          <w:numId w:val="8"/>
        </w:numPr>
      </w:pPr>
      <w:ins w:id="46" w:author="Анастасия Гришина" w:date="2018-02-23T12:33:00Z">
        <w:r>
          <w:t>Preview learning events.</w:t>
        </w:r>
      </w:ins>
    </w:p>
    <w:p w14:paraId="27171D58" w14:textId="77777777" w:rsidR="005750E8" w:rsidRDefault="00D335BA" w:rsidP="00AA0824">
      <w:pPr>
        <w:pStyle w:val="3"/>
        <w:rPr>
          <w:ins w:id="47" w:author="Анастасия Гришина" w:date="2018-02-23T13:20:00Z"/>
        </w:rPr>
      </w:pPr>
      <w:r w:rsidRPr="00234D57">
        <w:t>Authenticated functions</w:t>
      </w:r>
      <w:r w:rsidR="00966765">
        <w:t xml:space="preserve"> – functions that require user to have an account and logged in</w:t>
      </w:r>
    </w:p>
    <w:p w14:paraId="7A587C5B" w14:textId="67C49420" w:rsidR="005750E8" w:rsidRPr="005750E8" w:rsidRDefault="005750E8">
      <w:pPr>
        <w:rPr>
          <w:ins w:id="48" w:author="Анастасия Гришина" w:date="2018-02-23T13:20:00Z"/>
          <w:rFonts w:ascii="Arial" w:hAnsi="Arial"/>
          <w:i/>
          <w:sz w:val="22"/>
          <w:rPrChange w:id="49" w:author="Анастасия Гришина" w:date="2018-02-23T13:20:00Z">
            <w:rPr>
              <w:ins w:id="50" w:author="Анастасия Гришина" w:date="2018-02-23T13:20:00Z"/>
            </w:rPr>
          </w:rPrChange>
        </w:rPr>
        <w:pPrChange w:id="51" w:author="Анастасия Гришина" w:date="2018-02-23T13:20:00Z">
          <w:pPr>
            <w:pStyle w:val="3"/>
          </w:pPr>
        </w:pPrChange>
      </w:pPr>
      <w:ins w:id="52" w:author="Анастасия Гришина" w:date="2018-02-23T13:20:00Z">
        <w:r w:rsidRPr="00344547">
          <w:rPr>
            <w:rFonts w:ascii="Arial" w:hAnsi="Arial"/>
            <w:i/>
            <w:sz w:val="22"/>
            <w:szCs w:val="20"/>
          </w:rPr>
          <w:t xml:space="preserve">User role: </w:t>
        </w:r>
        <w:r>
          <w:rPr>
            <w:rFonts w:ascii="Arial" w:hAnsi="Arial"/>
            <w:i/>
            <w:sz w:val="22"/>
            <w:szCs w:val="20"/>
          </w:rPr>
          <w:t>registered user</w:t>
        </w:r>
        <w:r w:rsidRPr="00344547">
          <w:rPr>
            <w:rFonts w:ascii="Arial" w:hAnsi="Arial"/>
            <w:i/>
            <w:sz w:val="22"/>
            <w:szCs w:val="20"/>
          </w:rPr>
          <w:t>.</w:t>
        </w:r>
      </w:ins>
    </w:p>
    <w:p w14:paraId="79FD81D8" w14:textId="67EC968D" w:rsidR="00DA16DA" w:rsidRDefault="00966765" w:rsidP="00AA0824">
      <w:pPr>
        <w:pStyle w:val="3"/>
      </w:pPr>
      <w:del w:id="53" w:author="Анастасия Гришина" w:date="2018-02-23T13:19:00Z">
        <w:r w:rsidDel="005750E8">
          <w:delText>:</w:delText>
        </w:r>
      </w:del>
    </w:p>
    <w:p w14:paraId="0D6B40C5" w14:textId="77777777" w:rsidR="00DA16DA" w:rsidRDefault="00DA16DA" w:rsidP="00A9589B">
      <w:pPr>
        <w:numPr>
          <w:ilvl w:val="0"/>
          <w:numId w:val="11"/>
        </w:numPr>
      </w:pPr>
      <w:r>
        <w:t>Manage account.</w:t>
      </w:r>
    </w:p>
    <w:p w14:paraId="66A07E6F" w14:textId="77777777" w:rsidR="00DA16DA" w:rsidRDefault="00DA16DA" w:rsidP="00A9589B">
      <w:pPr>
        <w:numPr>
          <w:ilvl w:val="0"/>
          <w:numId w:val="11"/>
        </w:numPr>
      </w:pPr>
      <w:r>
        <w:t>Save search query and results.</w:t>
      </w:r>
    </w:p>
    <w:p w14:paraId="361F635B" w14:textId="77777777" w:rsidR="00D335BA" w:rsidRDefault="00DA16DA" w:rsidP="00A9589B">
      <w:pPr>
        <w:numPr>
          <w:ilvl w:val="0"/>
          <w:numId w:val="11"/>
        </w:numPr>
      </w:pPr>
      <w:r>
        <w:t>Save keywords.</w:t>
      </w:r>
    </w:p>
    <w:p w14:paraId="6D337DA3" w14:textId="58123EC4" w:rsidR="00D23BAA" w:rsidRDefault="00D23BAA" w:rsidP="00A9589B">
      <w:pPr>
        <w:numPr>
          <w:ilvl w:val="0"/>
          <w:numId w:val="11"/>
        </w:numPr>
        <w:rPr>
          <w:ins w:id="54" w:author="Анастасия Гришина" w:date="2018-02-23T12:34:00Z"/>
        </w:rPr>
      </w:pPr>
      <w:r>
        <w:t>Get update on change (if any) of the</w:t>
      </w:r>
      <w:r w:rsidR="00254662">
        <w:t xml:space="preserve"> saved</w:t>
      </w:r>
      <w:r>
        <w:t xml:space="preserve"> keywords.</w:t>
      </w:r>
    </w:p>
    <w:p w14:paraId="4EFEC3FD" w14:textId="218ED5CE" w:rsidR="001F5763" w:rsidRDefault="001F5763" w:rsidP="00A9589B">
      <w:pPr>
        <w:numPr>
          <w:ilvl w:val="0"/>
          <w:numId w:val="11"/>
        </w:numPr>
        <w:rPr>
          <w:ins w:id="55" w:author="Анастасия Гришина" w:date="2018-02-23T12:27:00Z"/>
        </w:rPr>
      </w:pPr>
      <w:ins w:id="56" w:author="Анастасия Гришина" w:date="2018-02-23T12:34:00Z">
        <w:r>
          <w:t>Get full text of learning events.</w:t>
        </w:r>
      </w:ins>
    </w:p>
    <w:p w14:paraId="4D6C823A" w14:textId="66241313" w:rsidR="00416896" w:rsidRDefault="00416896" w:rsidP="00A9589B">
      <w:pPr>
        <w:numPr>
          <w:ilvl w:val="0"/>
          <w:numId w:val="11"/>
        </w:numPr>
        <w:rPr>
          <w:ins w:id="57" w:author="Анастасия Гришина" w:date="2018-02-23T12:27:00Z"/>
        </w:rPr>
      </w:pPr>
      <w:ins w:id="58" w:author="Анастасия Гришина" w:date="2018-02-23T12:27:00Z">
        <w:r>
          <w:t>Upload learning events.</w:t>
        </w:r>
      </w:ins>
    </w:p>
    <w:p w14:paraId="10FCBF22" w14:textId="555BACD6" w:rsidR="00416896" w:rsidRDefault="00416896" w:rsidP="00A9589B">
      <w:pPr>
        <w:numPr>
          <w:ilvl w:val="0"/>
          <w:numId w:val="11"/>
        </w:numPr>
      </w:pPr>
      <w:ins w:id="59" w:author="Анастасия Гришина" w:date="2018-02-23T12:27:00Z">
        <w:r>
          <w:t>Download learning</w:t>
        </w:r>
      </w:ins>
      <w:ins w:id="60" w:author="Анастасия Гришина" w:date="2018-02-23T12:28:00Z">
        <w:r>
          <w:t xml:space="preserve"> events.</w:t>
        </w:r>
      </w:ins>
    </w:p>
    <w:p w14:paraId="6B67BF69" w14:textId="1094D522" w:rsidR="00213562" w:rsidRDefault="00CF4444" w:rsidP="00CF4444">
      <w:pPr>
        <w:pStyle w:val="3"/>
        <w:rPr>
          <w:ins w:id="61" w:author="Анастасия Гришина" w:date="2018-02-23T13:20:00Z"/>
        </w:rPr>
      </w:pPr>
      <w:ins w:id="62" w:author="Анастасия Гришина" w:date="2018-02-23T13:09:00Z">
        <w:r>
          <w:t xml:space="preserve">Management </w:t>
        </w:r>
      </w:ins>
      <w:ins w:id="63" w:author="Анастасия Гришина" w:date="2018-02-23T13:15:00Z">
        <w:r w:rsidR="005B6CB2">
          <w:t xml:space="preserve">administrator </w:t>
        </w:r>
      </w:ins>
      <w:ins w:id="64" w:author="Анастасия Гришина" w:date="2018-02-23T13:09:00Z">
        <w:r>
          <w:t>functions – functions that require user recognition as an administrator of the system</w:t>
        </w:r>
      </w:ins>
    </w:p>
    <w:p w14:paraId="33910527" w14:textId="5AD5D966" w:rsidR="005750E8" w:rsidRDefault="005750E8" w:rsidP="005750E8">
      <w:pPr>
        <w:rPr>
          <w:ins w:id="65" w:author="Анастасия Гришина" w:date="2018-02-23T13:20:00Z"/>
          <w:rFonts w:ascii="Arial" w:hAnsi="Arial"/>
          <w:i/>
          <w:sz w:val="22"/>
          <w:szCs w:val="20"/>
        </w:rPr>
      </w:pPr>
      <w:ins w:id="66" w:author="Анастасия Гришина" w:date="2018-02-23T13:20:00Z">
        <w:r w:rsidRPr="00344547">
          <w:rPr>
            <w:rFonts w:ascii="Arial" w:hAnsi="Arial"/>
            <w:i/>
            <w:sz w:val="22"/>
            <w:szCs w:val="20"/>
          </w:rPr>
          <w:t xml:space="preserve">User role: </w:t>
        </w:r>
        <w:r>
          <w:rPr>
            <w:rFonts w:ascii="Arial" w:hAnsi="Arial"/>
            <w:i/>
            <w:sz w:val="22"/>
            <w:szCs w:val="20"/>
          </w:rPr>
          <w:t>management administrator</w:t>
        </w:r>
        <w:r w:rsidRPr="00344547">
          <w:rPr>
            <w:rFonts w:ascii="Arial" w:hAnsi="Arial"/>
            <w:i/>
            <w:sz w:val="22"/>
            <w:szCs w:val="20"/>
          </w:rPr>
          <w:t>.</w:t>
        </w:r>
      </w:ins>
    </w:p>
    <w:p w14:paraId="617CE00B" w14:textId="77777777" w:rsidR="005750E8" w:rsidRPr="005750E8" w:rsidRDefault="005750E8" w:rsidP="005750E8">
      <w:pPr>
        <w:rPr>
          <w:ins w:id="67" w:author="Анастасия Гришина" w:date="2018-02-23T13:09:00Z"/>
        </w:rPr>
      </w:pPr>
    </w:p>
    <w:p w14:paraId="59E3DCDB" w14:textId="134F3FDC" w:rsidR="00CF4444" w:rsidRDefault="00CF4444" w:rsidP="00CF4444">
      <w:pPr>
        <w:pStyle w:val="ae"/>
        <w:numPr>
          <w:ilvl w:val="0"/>
          <w:numId w:val="18"/>
        </w:numPr>
        <w:rPr>
          <w:ins w:id="68" w:author="Анастасия Гришина" w:date="2018-02-23T13:10:00Z"/>
        </w:rPr>
      </w:pPr>
      <w:ins w:id="69" w:author="Анастасия Гришина" w:date="2018-02-23T13:10:00Z">
        <w:r>
          <w:lastRenderedPageBreak/>
          <w:t>Get notifications of uploaded events which require verification.</w:t>
        </w:r>
      </w:ins>
    </w:p>
    <w:p w14:paraId="6251A8C5" w14:textId="3D08B5B5" w:rsidR="00CF4444" w:rsidRDefault="00CF4444" w:rsidP="00CF4444">
      <w:pPr>
        <w:pStyle w:val="ae"/>
        <w:numPr>
          <w:ilvl w:val="0"/>
          <w:numId w:val="18"/>
        </w:numPr>
        <w:rPr>
          <w:ins w:id="70" w:author="Анастасия Гришина" w:date="2018-02-23T13:10:00Z"/>
        </w:rPr>
      </w:pPr>
      <w:ins w:id="71" w:author="Анастасия Гришина" w:date="2018-02-23T13:10:00Z">
        <w:r>
          <w:t>Check the content of uploaded learning events.</w:t>
        </w:r>
      </w:ins>
    </w:p>
    <w:p w14:paraId="122FC469" w14:textId="1169B3DE" w:rsidR="00CF4444" w:rsidRDefault="00CF4444" w:rsidP="00CF4444">
      <w:pPr>
        <w:pStyle w:val="ae"/>
        <w:numPr>
          <w:ilvl w:val="0"/>
          <w:numId w:val="18"/>
        </w:numPr>
        <w:rPr>
          <w:ins w:id="72" w:author="Анастасия Гришина" w:date="2018-02-23T13:11:00Z"/>
        </w:rPr>
      </w:pPr>
      <w:ins w:id="73" w:author="Анастасия Гришина" w:date="2018-02-23T13:10:00Z">
        <w:r>
          <w:t xml:space="preserve">Discard </w:t>
        </w:r>
      </w:ins>
      <w:ins w:id="74" w:author="Анастасия Гришина" w:date="2018-02-23T13:11:00Z">
        <w:r>
          <w:t xml:space="preserve">uploaded </w:t>
        </w:r>
      </w:ins>
      <w:ins w:id="75" w:author="Анастасия Гришина" w:date="2018-02-23T13:10:00Z">
        <w:r>
          <w:t>learning events</w:t>
        </w:r>
      </w:ins>
      <w:ins w:id="76" w:author="Анастасия Гришина" w:date="2018-02-23T13:11:00Z">
        <w:r>
          <w:t xml:space="preserve"> in case of duplicates, lack of anonymity, irrelevance</w:t>
        </w:r>
      </w:ins>
      <w:ins w:id="77" w:author="Анастасия Гришина" w:date="2018-02-23T13:12:00Z">
        <w:r>
          <w:t>, conflicts with terms of use</w:t>
        </w:r>
      </w:ins>
      <w:ins w:id="78" w:author="Анастасия Гришина" w:date="2018-02-23T13:11:00Z">
        <w:r>
          <w:t>.</w:t>
        </w:r>
      </w:ins>
    </w:p>
    <w:p w14:paraId="56F71934" w14:textId="46820DB8" w:rsidR="00CF4444" w:rsidRDefault="00CF4444" w:rsidP="00CF4444">
      <w:pPr>
        <w:pStyle w:val="ae"/>
        <w:numPr>
          <w:ilvl w:val="0"/>
          <w:numId w:val="18"/>
        </w:numPr>
        <w:rPr>
          <w:ins w:id="79" w:author="Анастасия Гришина" w:date="2018-02-23T13:12:00Z"/>
        </w:rPr>
      </w:pPr>
      <w:ins w:id="80" w:author="Анастасия Гришина" w:date="2018-02-23T13:11:00Z">
        <w:r>
          <w:t xml:space="preserve">Change the content of uploaded learning events to anonymize </w:t>
        </w:r>
      </w:ins>
      <w:ins w:id="81" w:author="Анастасия Гришина" w:date="2018-02-23T13:12:00Z">
        <w:r>
          <w:t>them.</w:t>
        </w:r>
      </w:ins>
    </w:p>
    <w:p w14:paraId="06551581" w14:textId="5F3D0ACC" w:rsidR="00CF4444" w:rsidRDefault="00CF4444" w:rsidP="00CF4444">
      <w:pPr>
        <w:pStyle w:val="ae"/>
        <w:numPr>
          <w:ilvl w:val="0"/>
          <w:numId w:val="18"/>
        </w:numPr>
        <w:rPr>
          <w:ins w:id="82" w:author="Анастасия Гришина" w:date="2018-02-23T13:13:00Z"/>
        </w:rPr>
      </w:pPr>
      <w:ins w:id="83" w:author="Анастасия Гришина" w:date="2018-02-23T13:12:00Z">
        <w:r>
          <w:t xml:space="preserve">Notify and </w:t>
        </w:r>
      </w:ins>
      <w:ins w:id="84" w:author="Анастасия Гришина" w:date="2018-02-23T13:13:00Z">
        <w:r>
          <w:t>b</w:t>
        </w:r>
      </w:ins>
      <w:ins w:id="85" w:author="Анастасия Гришина" w:date="2018-02-23T13:12:00Z">
        <w:r>
          <w:t>an users w</w:t>
        </w:r>
      </w:ins>
      <w:ins w:id="86" w:author="Анастасия Гришина" w:date="2018-02-23T13:13:00Z">
        <w:r>
          <w:t>ho do not respect terms of use.</w:t>
        </w:r>
      </w:ins>
    </w:p>
    <w:p w14:paraId="43D4227B" w14:textId="21C40774" w:rsidR="00CF4444" w:rsidRDefault="00CF4444" w:rsidP="00CF4444">
      <w:pPr>
        <w:pStyle w:val="ae"/>
        <w:numPr>
          <w:ilvl w:val="0"/>
          <w:numId w:val="18"/>
        </w:numPr>
        <w:rPr>
          <w:ins w:id="87" w:author="Анастасия Гришина" w:date="2018-02-23T13:13:00Z"/>
        </w:rPr>
      </w:pPr>
      <w:ins w:id="88" w:author="Анастасия Гришина" w:date="2018-02-23T13:13:00Z">
        <w:r>
          <w:t xml:space="preserve">Confirm </w:t>
        </w:r>
        <w:proofErr w:type="gramStart"/>
        <w:r>
          <w:t>users</w:t>
        </w:r>
        <w:proofErr w:type="gramEnd"/>
        <w:r>
          <w:t xml:space="preserve"> credentials (?).</w:t>
        </w:r>
      </w:ins>
    </w:p>
    <w:p w14:paraId="785EAE07" w14:textId="34ED0AD0" w:rsidR="00CF4444" w:rsidRDefault="007E54C1" w:rsidP="00CF4444">
      <w:pPr>
        <w:pStyle w:val="ae"/>
        <w:numPr>
          <w:ilvl w:val="0"/>
          <w:numId w:val="18"/>
        </w:numPr>
        <w:rPr>
          <w:ins w:id="89" w:author="Анастасия Гришина" w:date="2018-02-23T13:14:00Z"/>
        </w:rPr>
      </w:pPr>
      <w:ins w:id="90" w:author="Анастасия Гришина" w:date="2018-02-23T13:13:00Z">
        <w:r>
          <w:t>Give administrator rights to other users</w:t>
        </w:r>
      </w:ins>
      <w:ins w:id="91" w:author="Анастасия Гришина" w:date="2018-02-23T13:14:00Z">
        <w:r>
          <w:t>.</w:t>
        </w:r>
      </w:ins>
    </w:p>
    <w:p w14:paraId="04C498CB" w14:textId="269F9163" w:rsidR="007E54C1" w:rsidRDefault="00FB735A" w:rsidP="00CF4444">
      <w:pPr>
        <w:pStyle w:val="ae"/>
        <w:numPr>
          <w:ilvl w:val="0"/>
          <w:numId w:val="18"/>
        </w:numPr>
        <w:rPr>
          <w:ins w:id="92" w:author="Анастасия Гришина" w:date="2018-02-23T13:15:00Z"/>
        </w:rPr>
      </w:pPr>
      <w:ins w:id="93" w:author="Анастасия Гришина" w:date="2018-02-23T13:15:00Z">
        <w:r>
          <w:t>Manage statistics gathered from the platform use.</w:t>
        </w:r>
      </w:ins>
    </w:p>
    <w:p w14:paraId="12719688" w14:textId="6B78E960" w:rsidR="005B6CB2" w:rsidRDefault="005B6CB2" w:rsidP="005B6CB2">
      <w:pPr>
        <w:pStyle w:val="3"/>
        <w:rPr>
          <w:ins w:id="94" w:author="Анастасия Гришина" w:date="2018-02-23T13:20:00Z"/>
        </w:rPr>
      </w:pPr>
      <w:ins w:id="95" w:author="Анастасия Гришина" w:date="2018-02-23T13:15:00Z">
        <w:r>
          <w:t>Technical administrator functions</w:t>
        </w:r>
      </w:ins>
    </w:p>
    <w:p w14:paraId="189DFDD1" w14:textId="51E38335" w:rsidR="005750E8" w:rsidRPr="005750E8" w:rsidRDefault="005750E8" w:rsidP="005750E8">
      <w:pPr>
        <w:rPr>
          <w:ins w:id="96" w:author="Анастасия Гришина" w:date="2018-02-23T13:20:00Z"/>
          <w:rFonts w:ascii="Arial" w:hAnsi="Arial"/>
          <w:i/>
          <w:sz w:val="22"/>
          <w:szCs w:val="20"/>
          <w:rPrChange w:id="97" w:author="Анастасия Гришина" w:date="2018-02-23T13:20:00Z">
            <w:rPr>
              <w:ins w:id="98" w:author="Анастасия Гришина" w:date="2018-02-23T13:20:00Z"/>
            </w:rPr>
          </w:rPrChange>
        </w:rPr>
      </w:pPr>
      <w:ins w:id="99" w:author="Анастасия Гришина" w:date="2018-02-23T13:20:00Z">
        <w:r w:rsidRPr="00344547">
          <w:rPr>
            <w:rFonts w:ascii="Arial" w:hAnsi="Arial"/>
            <w:i/>
            <w:sz w:val="22"/>
            <w:szCs w:val="20"/>
          </w:rPr>
          <w:t xml:space="preserve">User role: </w:t>
        </w:r>
        <w:r>
          <w:rPr>
            <w:rFonts w:ascii="Arial" w:hAnsi="Arial"/>
            <w:i/>
            <w:sz w:val="22"/>
            <w:szCs w:val="20"/>
          </w:rPr>
          <w:t>technical administrator</w:t>
        </w:r>
        <w:r w:rsidRPr="00344547">
          <w:rPr>
            <w:rFonts w:ascii="Arial" w:hAnsi="Arial"/>
            <w:i/>
            <w:sz w:val="22"/>
            <w:szCs w:val="20"/>
          </w:rPr>
          <w:t>.</w:t>
        </w:r>
      </w:ins>
    </w:p>
    <w:p w14:paraId="08646490" w14:textId="77777777" w:rsidR="005750E8" w:rsidRPr="005750E8" w:rsidRDefault="005750E8">
      <w:pPr>
        <w:rPr>
          <w:ins w:id="100" w:author="Анастасия Гришина" w:date="2018-02-23T13:16:00Z"/>
        </w:rPr>
        <w:pPrChange w:id="101" w:author="Анастасия Гришина" w:date="2018-02-23T13:20:00Z">
          <w:pPr>
            <w:pStyle w:val="3"/>
          </w:pPr>
        </w:pPrChange>
      </w:pPr>
    </w:p>
    <w:p w14:paraId="188CA94B" w14:textId="7B53C3DD" w:rsidR="00E07676" w:rsidRDefault="00E07676" w:rsidP="00E07676">
      <w:pPr>
        <w:pStyle w:val="ae"/>
        <w:numPr>
          <w:ilvl w:val="0"/>
          <w:numId w:val="21"/>
        </w:numPr>
        <w:rPr>
          <w:ins w:id="102" w:author="Анастасия Гришина" w:date="2018-02-23T13:17:00Z"/>
        </w:rPr>
      </w:pPr>
      <w:ins w:id="103" w:author="Анастасия Гришина" w:date="2018-02-23T13:16:00Z">
        <w:r>
          <w:t>Maintain system</w:t>
        </w:r>
      </w:ins>
    </w:p>
    <w:p w14:paraId="578DF975" w14:textId="35DF0CF2" w:rsidR="00E07676" w:rsidRDefault="00E07676" w:rsidP="00E07676">
      <w:pPr>
        <w:pStyle w:val="ae"/>
        <w:numPr>
          <w:ilvl w:val="0"/>
          <w:numId w:val="21"/>
        </w:numPr>
        <w:rPr>
          <w:ins w:id="104" w:author="Анастасия Гришина" w:date="2018-02-23T13:17:00Z"/>
        </w:rPr>
      </w:pPr>
      <w:ins w:id="105" w:author="Анастасия Гришина" w:date="2018-02-23T13:17:00Z">
        <w:r>
          <w:t>Develop technical support</w:t>
        </w:r>
      </w:ins>
    </w:p>
    <w:p w14:paraId="4900661F" w14:textId="68ACDC01" w:rsidR="00E07676" w:rsidRPr="00E07676" w:rsidRDefault="00E07676">
      <w:pPr>
        <w:pStyle w:val="ae"/>
        <w:numPr>
          <w:ilvl w:val="0"/>
          <w:numId w:val="21"/>
        </w:numPr>
        <w:rPr>
          <w:ins w:id="106" w:author="Анастасия Гришина" w:date="2018-02-23T13:15:00Z"/>
        </w:rPr>
        <w:pPrChange w:id="107" w:author="Анастасия Гришина" w:date="2018-02-23T13:16:00Z">
          <w:pPr>
            <w:pStyle w:val="ae"/>
          </w:pPr>
        </w:pPrChange>
      </w:pPr>
      <w:ins w:id="108" w:author="Анастасия Гришина" w:date="2018-02-23T13:17:00Z">
        <w:r>
          <w:t>Upgrade the system</w:t>
        </w:r>
      </w:ins>
    </w:p>
    <w:p w14:paraId="529939F6" w14:textId="07ACFCF9" w:rsidR="005B6CB2" w:rsidRDefault="005B6CB2">
      <w:pPr>
        <w:pStyle w:val="ae"/>
        <w:pPrChange w:id="109" w:author="Анастасия Гришина" w:date="2018-02-23T13:15:00Z">
          <w:pPr/>
        </w:pPrChange>
      </w:pPr>
      <w:ins w:id="110" w:author="Анастасия Гришина" w:date="2018-02-23T13:15:00Z">
        <w:r>
          <w:t xml:space="preserve"> </w:t>
        </w:r>
      </w:ins>
    </w:p>
    <w:p w14:paraId="661577C7" w14:textId="07A45147" w:rsidR="000B0684" w:rsidRDefault="00590868" w:rsidP="00AA0824">
      <w:pPr>
        <w:jc w:val="center"/>
      </w:pPr>
      <w:r>
        <w:rPr>
          <w:noProof/>
        </w:rPr>
        <w:drawing>
          <wp:inline distT="0" distB="0" distL="0" distR="0" wp14:anchorId="30E1AF91" wp14:editId="1AB62B84">
            <wp:extent cx="5430995" cy="356043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06 at 6.23.28 PM.png"/>
                    <pic:cNvPicPr/>
                  </pic:nvPicPr>
                  <pic:blipFill>
                    <a:blip r:embed="rId14">
                      <a:extLst>
                        <a:ext uri="{28A0092B-C50C-407E-A947-70E740481C1C}">
                          <a14:useLocalDpi xmlns:a14="http://schemas.microsoft.com/office/drawing/2010/main" val="0"/>
                        </a:ext>
                      </a:extLst>
                    </a:blip>
                    <a:stretch>
                      <a:fillRect/>
                    </a:stretch>
                  </pic:blipFill>
                  <pic:spPr>
                    <a:xfrm>
                      <a:off x="0" y="0"/>
                      <a:ext cx="5440939" cy="3566950"/>
                    </a:xfrm>
                    <a:prstGeom prst="rect">
                      <a:avLst/>
                    </a:prstGeom>
                  </pic:spPr>
                </pic:pic>
              </a:graphicData>
            </a:graphic>
          </wp:inline>
        </w:drawing>
      </w:r>
    </w:p>
    <w:p w14:paraId="260CE987" w14:textId="77777777" w:rsidR="004B4BA3" w:rsidRPr="001A5A71" w:rsidRDefault="004B4BA3">
      <w:pPr>
        <w:pStyle w:val="2"/>
      </w:pPr>
      <w:bookmarkStart w:id="111" w:name="_Toc439994676"/>
      <w:bookmarkStart w:id="112" w:name="_Toc505708487"/>
      <w:r w:rsidRPr="001A5A71">
        <w:t>User Classes and Characteristics</w:t>
      </w:r>
      <w:bookmarkEnd w:id="111"/>
      <w:bookmarkEnd w:id="112"/>
    </w:p>
    <w:p w14:paraId="17DA5CBB" w14:textId="17C5A304" w:rsidR="00BC1074" w:rsidRDefault="00BC1074" w:rsidP="00BC1074">
      <w:pPr>
        <w:rPr>
          <w:rFonts w:ascii="Arial" w:hAnsi="Arial"/>
          <w:i/>
          <w:sz w:val="22"/>
          <w:szCs w:val="20"/>
        </w:rPr>
      </w:pPr>
      <w:r w:rsidRPr="00D47193">
        <w:rPr>
          <w:rFonts w:ascii="Arial" w:hAnsi="Arial"/>
          <w:i/>
          <w:sz w:val="22"/>
          <w:szCs w:val="20"/>
        </w:rPr>
        <w:t xml:space="preserve">The users for this platform are specifically limited to people involved </w:t>
      </w:r>
      <w:del w:id="113" w:author="Анастасия Гришина" w:date="2018-02-23T12:28:00Z">
        <w:r w:rsidRPr="00D47193" w:rsidDel="006A629F">
          <w:rPr>
            <w:rFonts w:ascii="Arial" w:hAnsi="Arial"/>
            <w:i/>
            <w:sz w:val="22"/>
            <w:szCs w:val="20"/>
          </w:rPr>
          <w:delText xml:space="preserve">with </w:delText>
        </w:r>
      </w:del>
      <w:ins w:id="114" w:author="Анастасия Гришина" w:date="2018-02-23T12:28:00Z">
        <w:r w:rsidR="006A629F">
          <w:rPr>
            <w:rFonts w:ascii="Arial" w:hAnsi="Arial"/>
            <w:i/>
            <w:sz w:val="22"/>
            <w:szCs w:val="20"/>
          </w:rPr>
          <w:t>in</w:t>
        </w:r>
        <w:r w:rsidR="006A629F" w:rsidRPr="00D47193">
          <w:rPr>
            <w:rFonts w:ascii="Arial" w:hAnsi="Arial"/>
            <w:i/>
            <w:sz w:val="22"/>
            <w:szCs w:val="20"/>
          </w:rPr>
          <w:t xml:space="preserve"> </w:t>
        </w:r>
      </w:ins>
      <w:r w:rsidRPr="00D47193">
        <w:rPr>
          <w:rFonts w:ascii="Arial" w:hAnsi="Arial"/>
          <w:i/>
          <w:sz w:val="22"/>
          <w:szCs w:val="20"/>
        </w:rPr>
        <w:t>the medical field. There are three main classes of users regarding this platform:</w:t>
      </w:r>
    </w:p>
    <w:p w14:paraId="32D8A651" w14:textId="77777777" w:rsidR="00D47193" w:rsidRPr="00D47193" w:rsidRDefault="00D47193" w:rsidP="00BC1074">
      <w:pPr>
        <w:rPr>
          <w:rFonts w:ascii="Arial" w:hAnsi="Arial"/>
          <w:i/>
          <w:sz w:val="22"/>
          <w:szCs w:val="20"/>
        </w:rPr>
      </w:pPr>
    </w:p>
    <w:p w14:paraId="6B0E82B6" w14:textId="7C01C1EE" w:rsidR="00BC1074" w:rsidRDefault="00BC1074">
      <w:pPr>
        <w:pStyle w:val="ae"/>
        <w:numPr>
          <w:ilvl w:val="0"/>
          <w:numId w:val="12"/>
        </w:numPr>
        <w:jc w:val="both"/>
        <w:pPrChange w:id="115" w:author="Анастасия Гришина" w:date="2018-02-23T12:33:00Z">
          <w:pPr>
            <w:pStyle w:val="ae"/>
            <w:numPr>
              <w:numId w:val="12"/>
            </w:numPr>
            <w:ind w:hanging="360"/>
          </w:pPr>
        </w:pPrChange>
      </w:pPr>
      <w:r w:rsidRPr="00BC1074">
        <w:rPr>
          <w:b/>
        </w:rPr>
        <w:t>Primary Users</w:t>
      </w:r>
      <w:r w:rsidRPr="00BC1074">
        <w:t xml:space="preserve">: The primary users of this product are the medical students and doctors. They will </w:t>
      </w:r>
      <w:r w:rsidR="006A629F">
        <w:t xml:space="preserve">be </w:t>
      </w:r>
      <w:r w:rsidRPr="00BC1074">
        <w:t>the ones using this platform the most frequently and interact</w:t>
      </w:r>
      <w:r>
        <w:t>ing with the platform the most.</w:t>
      </w:r>
    </w:p>
    <w:p w14:paraId="7F955DD6" w14:textId="77777777" w:rsidR="00E953C9" w:rsidRDefault="00BC1074">
      <w:pPr>
        <w:pStyle w:val="ae"/>
        <w:numPr>
          <w:ilvl w:val="0"/>
          <w:numId w:val="12"/>
        </w:numPr>
        <w:jc w:val="both"/>
        <w:pPrChange w:id="116" w:author="Анастасия Гришина" w:date="2018-02-23T12:32:00Z">
          <w:pPr>
            <w:pStyle w:val="ae"/>
            <w:numPr>
              <w:numId w:val="12"/>
            </w:numPr>
            <w:ind w:hanging="360"/>
          </w:pPr>
        </w:pPrChange>
      </w:pPr>
      <w:r w:rsidRPr="00BC1074">
        <w:rPr>
          <w:b/>
        </w:rPr>
        <w:t>Secondary Users</w:t>
      </w:r>
      <w:r w:rsidRPr="00BC1074">
        <w:t xml:space="preserve">: The secondary users are the </w:t>
      </w:r>
      <w:r w:rsidR="00E953C9">
        <w:t xml:space="preserve">users who use the application in a less frequent manner. These includes: </w:t>
      </w:r>
    </w:p>
    <w:p w14:paraId="458D6108" w14:textId="1B2DD2E2" w:rsidR="00BC1074" w:rsidRDefault="00676807">
      <w:pPr>
        <w:pStyle w:val="ae"/>
        <w:numPr>
          <w:ilvl w:val="1"/>
          <w:numId w:val="12"/>
        </w:numPr>
        <w:jc w:val="both"/>
        <w:pPrChange w:id="117" w:author="Анастасия Гришина" w:date="2018-02-23T12:32:00Z">
          <w:pPr>
            <w:pStyle w:val="ae"/>
            <w:numPr>
              <w:ilvl w:val="1"/>
              <w:numId w:val="12"/>
            </w:numPr>
            <w:ind w:left="1440" w:hanging="360"/>
          </w:pPr>
        </w:pPrChange>
      </w:pPr>
      <w:r>
        <w:t>Medical</w:t>
      </w:r>
      <w:r w:rsidR="00BC1074" w:rsidRPr="00BC1074">
        <w:t xml:space="preserve"> translators</w:t>
      </w:r>
      <w:r w:rsidR="00E953C9">
        <w:t xml:space="preserve">: </w:t>
      </w:r>
      <w:r w:rsidR="00BC1074" w:rsidRPr="00BC1074">
        <w:t xml:space="preserve">translate the keywords and the learning events from one language to another </w:t>
      </w:r>
      <w:proofErr w:type="gramStart"/>
      <w:r w:rsidR="00BC1074" w:rsidRPr="00BC1074">
        <w:t>in order to</w:t>
      </w:r>
      <w:proofErr w:type="gramEnd"/>
      <w:r w:rsidR="00BC1074" w:rsidRPr="00BC1074">
        <w:t xml:space="preserve"> make </w:t>
      </w:r>
      <w:r w:rsidR="00BC1074">
        <w:t>possible multilingual services.</w:t>
      </w:r>
    </w:p>
    <w:p w14:paraId="128B6BC7" w14:textId="177D6A71" w:rsidR="00E132B9" w:rsidRDefault="00E132B9">
      <w:pPr>
        <w:pStyle w:val="ae"/>
        <w:numPr>
          <w:ilvl w:val="1"/>
          <w:numId w:val="12"/>
        </w:numPr>
        <w:jc w:val="both"/>
        <w:pPrChange w:id="118" w:author="Анастасия Гришина" w:date="2018-02-23T12:32:00Z">
          <w:pPr>
            <w:pStyle w:val="ae"/>
            <w:numPr>
              <w:ilvl w:val="1"/>
              <w:numId w:val="12"/>
            </w:numPr>
            <w:ind w:left="1440" w:hanging="360"/>
          </w:pPr>
        </w:pPrChange>
      </w:pPr>
      <w:r>
        <w:t>Nurse: search for learning events.</w:t>
      </w:r>
    </w:p>
    <w:p w14:paraId="49031D07" w14:textId="0E8DC1C6" w:rsidR="00E132B9" w:rsidRDefault="00E132B9">
      <w:pPr>
        <w:pStyle w:val="ae"/>
        <w:numPr>
          <w:ilvl w:val="1"/>
          <w:numId w:val="12"/>
        </w:numPr>
        <w:jc w:val="both"/>
        <w:rPr>
          <w:ins w:id="119" w:author="Анастасия Гришина" w:date="2018-02-23T12:30:00Z"/>
        </w:rPr>
        <w:pPrChange w:id="120" w:author="Анастасия Гришина" w:date="2018-02-23T12:32:00Z">
          <w:pPr>
            <w:pStyle w:val="ae"/>
            <w:numPr>
              <w:ilvl w:val="1"/>
              <w:numId w:val="12"/>
            </w:numPr>
            <w:ind w:left="1440" w:hanging="360"/>
          </w:pPr>
        </w:pPrChange>
      </w:pPr>
      <w:r>
        <w:t>Medicine Faculty in university: search for patient safety learning events for education or research purpose.</w:t>
      </w:r>
    </w:p>
    <w:p w14:paraId="6F4F750F" w14:textId="0B3A370B" w:rsidR="006A629F" w:rsidRDefault="00286E6F">
      <w:pPr>
        <w:pStyle w:val="ae"/>
        <w:numPr>
          <w:ilvl w:val="1"/>
          <w:numId w:val="12"/>
        </w:numPr>
        <w:jc w:val="both"/>
        <w:pPrChange w:id="121" w:author="Анастасия Гришина" w:date="2018-02-23T12:32:00Z">
          <w:pPr>
            <w:pStyle w:val="ae"/>
            <w:numPr>
              <w:ilvl w:val="1"/>
              <w:numId w:val="12"/>
            </w:numPr>
            <w:ind w:left="1440" w:hanging="360"/>
          </w:pPr>
        </w:pPrChange>
      </w:pPr>
      <w:ins w:id="122" w:author="Анастасия Гришина" w:date="2018-02-23T12:30:00Z">
        <w:r>
          <w:t>Governmental healthcare system</w:t>
        </w:r>
      </w:ins>
      <w:ins w:id="123" w:author="Анастасия Гришина" w:date="2018-02-23T12:31:00Z">
        <w:r>
          <w:t xml:space="preserve">: monitor development of the project with a future goal to integrate the practice of sharing </w:t>
        </w:r>
      </w:ins>
      <w:ins w:id="124" w:author="Анастасия Гришина" w:date="2018-02-23T12:32:00Z">
        <w:r>
          <w:t xml:space="preserve">medical </w:t>
        </w:r>
      </w:ins>
      <w:ins w:id="125" w:author="Анастасия Гришина" w:date="2018-02-23T12:31:00Z">
        <w:r>
          <w:t>learning e</w:t>
        </w:r>
      </w:ins>
      <w:ins w:id="126" w:author="Анастасия Гришина" w:date="2018-02-23T12:32:00Z">
        <w:r>
          <w:t>x</w:t>
        </w:r>
      </w:ins>
      <w:ins w:id="127" w:author="Анастасия Гришина" w:date="2018-02-23T12:31:00Z">
        <w:r>
          <w:t>perience</w:t>
        </w:r>
      </w:ins>
      <w:ins w:id="128" w:author="Анастасия Гришина" w:date="2018-02-23T12:32:00Z">
        <w:r>
          <w:t>s in a broader range of institutions.</w:t>
        </w:r>
      </w:ins>
    </w:p>
    <w:p w14:paraId="5556E77C" w14:textId="18908953" w:rsidR="00BC1074" w:rsidRDefault="00BC1074">
      <w:pPr>
        <w:pStyle w:val="ae"/>
        <w:numPr>
          <w:ilvl w:val="0"/>
          <w:numId w:val="12"/>
        </w:numPr>
        <w:jc w:val="both"/>
        <w:pPrChange w:id="129" w:author="Анастасия Гришина" w:date="2018-02-23T12:32:00Z">
          <w:pPr>
            <w:pStyle w:val="ae"/>
            <w:numPr>
              <w:numId w:val="12"/>
            </w:numPr>
            <w:ind w:hanging="360"/>
          </w:pPr>
        </w:pPrChange>
      </w:pPr>
      <w:r w:rsidRPr="00BC1074">
        <w:rPr>
          <w:b/>
        </w:rPr>
        <w:t>Tertiary Users</w:t>
      </w:r>
      <w:r w:rsidRPr="00BC1074">
        <w:t xml:space="preserve">: The tertiary or indirect users are the patients. They will not make use of the platform directly and will not interact with it. But they are affected </w:t>
      </w:r>
      <w:proofErr w:type="gramStart"/>
      <w:r w:rsidRPr="00BC1074">
        <w:t>by the use of</w:t>
      </w:r>
      <w:proofErr w:type="gramEnd"/>
      <w:r w:rsidRPr="00BC1074">
        <w:t xml:space="preserve"> this platform by the primary and secondary users.</w:t>
      </w:r>
    </w:p>
    <w:p w14:paraId="1DA38CAA" w14:textId="77777777" w:rsidR="004B4BA3" w:rsidRPr="00246C64" w:rsidRDefault="004B4BA3">
      <w:pPr>
        <w:pStyle w:val="2"/>
      </w:pPr>
      <w:bookmarkStart w:id="130" w:name="_Toc439994677"/>
      <w:bookmarkStart w:id="131" w:name="_Toc505708488"/>
      <w:r w:rsidRPr="00246C64">
        <w:t>Operating Environment</w:t>
      </w:r>
      <w:bookmarkEnd w:id="130"/>
      <w:bookmarkEnd w:id="131"/>
    </w:p>
    <w:p w14:paraId="445EADB1" w14:textId="4CE87EC2" w:rsidR="009E5959" w:rsidRDefault="009E5959" w:rsidP="009E5959">
      <w:r>
        <w:t>Functions are accessible for use through web application. Thus, our application will be operating system independent.</w:t>
      </w:r>
    </w:p>
    <w:p w14:paraId="1D8350A6" w14:textId="6BF1C2AE" w:rsidR="004B4BA3" w:rsidRPr="00246C64" w:rsidRDefault="004B4BA3">
      <w:pPr>
        <w:pStyle w:val="2"/>
      </w:pPr>
      <w:bookmarkStart w:id="132" w:name="_Toc439994678"/>
      <w:bookmarkStart w:id="133" w:name="_Toc505708489"/>
      <w:r w:rsidRPr="00246C64">
        <w:t>Design and Implementation Constraints</w:t>
      </w:r>
      <w:bookmarkEnd w:id="132"/>
      <w:bookmarkEnd w:id="133"/>
    </w:p>
    <w:p w14:paraId="24E60763" w14:textId="461D4D26" w:rsidR="00246C64" w:rsidRPr="00D80EFA" w:rsidRDefault="00297AE2" w:rsidP="00E822C2">
      <w:pPr>
        <w:spacing w:line="360" w:lineRule="auto"/>
        <w:rPr>
          <w:rFonts w:ascii="Arial" w:hAnsi="Arial"/>
          <w:i/>
          <w:sz w:val="22"/>
          <w:szCs w:val="20"/>
        </w:rPr>
      </w:pPr>
      <w:proofErr w:type="gramStart"/>
      <w:r w:rsidRPr="00D80EFA">
        <w:rPr>
          <w:rFonts w:ascii="Arial" w:hAnsi="Arial"/>
          <w:i/>
          <w:sz w:val="22"/>
          <w:szCs w:val="20"/>
        </w:rPr>
        <w:t>In order to</w:t>
      </w:r>
      <w:proofErr w:type="gramEnd"/>
      <w:r w:rsidRPr="00D80EFA">
        <w:rPr>
          <w:rFonts w:ascii="Arial" w:hAnsi="Arial"/>
          <w:i/>
          <w:sz w:val="22"/>
          <w:szCs w:val="20"/>
        </w:rPr>
        <w:t xml:space="preserve"> integrate with other services, there are design constraints that need to be followed</w:t>
      </w:r>
      <w:r w:rsidR="00056DBA" w:rsidRPr="00D80EFA">
        <w:rPr>
          <w:rFonts w:ascii="Arial" w:hAnsi="Arial"/>
          <w:i/>
          <w:sz w:val="22"/>
          <w:szCs w:val="20"/>
        </w:rPr>
        <w:t>:</w:t>
      </w:r>
    </w:p>
    <w:p w14:paraId="015CE9AC" w14:textId="1E49D5ED" w:rsidR="00056DBA" w:rsidRDefault="00056DBA" w:rsidP="00264F90">
      <w:pPr>
        <w:pStyle w:val="ae"/>
        <w:numPr>
          <w:ilvl w:val="0"/>
          <w:numId w:val="17"/>
        </w:numPr>
      </w:pPr>
      <w:r>
        <w:t xml:space="preserve">Process .csv files: our application will receive input from LERT under csv format. </w:t>
      </w:r>
      <w:proofErr w:type="gramStart"/>
      <w:r>
        <w:t>In order to</w:t>
      </w:r>
      <w:proofErr w:type="gramEnd"/>
      <w:r>
        <w:t xml:space="preserve"> read and use keywords from LERT, our application needs to be able to work with csv file.</w:t>
      </w:r>
    </w:p>
    <w:p w14:paraId="5B2311F0" w14:textId="77777777" w:rsidR="004B4BA3" w:rsidRDefault="004B4BA3">
      <w:pPr>
        <w:pStyle w:val="1"/>
      </w:pPr>
      <w:bookmarkStart w:id="134" w:name="_Toc439994682"/>
      <w:bookmarkStart w:id="135" w:name="_Toc505708490"/>
      <w:r>
        <w:t>External Interface Requirements</w:t>
      </w:r>
      <w:bookmarkEnd w:id="134"/>
      <w:bookmarkEnd w:id="135"/>
    </w:p>
    <w:p w14:paraId="6B7405E4" w14:textId="77777777" w:rsidR="004B4BA3" w:rsidRPr="00302528" w:rsidRDefault="004B4BA3">
      <w:pPr>
        <w:pStyle w:val="2"/>
      </w:pPr>
      <w:bookmarkStart w:id="136" w:name="_Toc505708491"/>
      <w:r w:rsidRPr="00302528">
        <w:t xml:space="preserve">User </w:t>
      </w:r>
      <w:commentRangeStart w:id="137"/>
      <w:r w:rsidRPr="00302528">
        <w:t>Interfaces</w:t>
      </w:r>
      <w:commentRangeEnd w:id="137"/>
      <w:r w:rsidR="00CA1360">
        <w:rPr>
          <w:rStyle w:val="a7"/>
          <w:b w:val="0"/>
        </w:rPr>
        <w:commentReference w:id="137"/>
      </w:r>
      <w:bookmarkEnd w:id="136"/>
    </w:p>
    <w:p w14:paraId="5D12F6A2" w14:textId="77777777" w:rsidR="004B4BA3" w:rsidRDefault="004B4BA3">
      <w:pPr>
        <w:pStyle w:val="template"/>
      </w:pPr>
      <w:r>
        <w:t xml:space="preserve">&lt;Describe the logical characteristics of each interface between the software product and the users. This may include sample screen images, any GUI standards or product family style guides that are to be followed, screen layout constraints, standard </w:t>
      </w:r>
      <w:proofErr w:type="gramStart"/>
      <w:r>
        <w:t>buttons</w:t>
      </w:r>
      <w:proofErr w:type="gramEnd"/>
      <w:r>
        <w:t xml:space="preserve">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53FB9027" w14:textId="7ACC4B1F" w:rsidR="007719C7" w:rsidRDefault="007D6842" w:rsidP="007719C7">
      <w:pPr>
        <w:pStyle w:val="ae"/>
        <w:numPr>
          <w:ilvl w:val="0"/>
          <w:numId w:val="13"/>
        </w:numPr>
      </w:pPr>
      <w:r>
        <w:t>Search page</w:t>
      </w:r>
    </w:p>
    <w:p w14:paraId="77B1CB2C" w14:textId="176DD773" w:rsidR="007D6842" w:rsidRDefault="007D6842" w:rsidP="007719C7">
      <w:pPr>
        <w:pStyle w:val="ae"/>
        <w:numPr>
          <w:ilvl w:val="0"/>
          <w:numId w:val="13"/>
        </w:numPr>
      </w:pPr>
      <w:r>
        <w:t>Results page</w:t>
      </w:r>
    </w:p>
    <w:p w14:paraId="5FF364C6" w14:textId="4D4F26F0" w:rsidR="007D6842" w:rsidRDefault="007D6842" w:rsidP="007719C7">
      <w:pPr>
        <w:pStyle w:val="ae"/>
        <w:numPr>
          <w:ilvl w:val="0"/>
          <w:numId w:val="13"/>
        </w:numPr>
      </w:pPr>
      <w:r>
        <w:lastRenderedPageBreak/>
        <w:t>Login page</w:t>
      </w:r>
    </w:p>
    <w:p w14:paraId="6BEF103F" w14:textId="394D06D5" w:rsidR="007D6842" w:rsidRDefault="007D6842" w:rsidP="007719C7">
      <w:pPr>
        <w:pStyle w:val="ae"/>
        <w:numPr>
          <w:ilvl w:val="0"/>
          <w:numId w:val="13"/>
        </w:numPr>
      </w:pPr>
      <w:r>
        <w:t>Create account page</w:t>
      </w:r>
    </w:p>
    <w:p w14:paraId="7095AE4F" w14:textId="74F177D7" w:rsidR="007D6842" w:rsidRDefault="007D6842" w:rsidP="007719C7">
      <w:pPr>
        <w:pStyle w:val="ae"/>
        <w:numPr>
          <w:ilvl w:val="0"/>
          <w:numId w:val="13"/>
        </w:numPr>
      </w:pPr>
      <w:r>
        <w:t>Manage account page</w:t>
      </w:r>
    </w:p>
    <w:p w14:paraId="6E8F6777" w14:textId="38412D32" w:rsidR="007D6842" w:rsidRDefault="00D36194" w:rsidP="007D6842">
      <w:pPr>
        <w:pStyle w:val="ae"/>
        <w:numPr>
          <w:ilvl w:val="0"/>
          <w:numId w:val="13"/>
        </w:numPr>
      </w:pPr>
      <w:r>
        <w:t>Language localization</w:t>
      </w:r>
    </w:p>
    <w:p w14:paraId="3B8C99F7" w14:textId="77777777" w:rsidR="004B4BA3" w:rsidRPr="00302528" w:rsidRDefault="004B4BA3">
      <w:pPr>
        <w:pStyle w:val="2"/>
      </w:pPr>
      <w:bookmarkStart w:id="138" w:name="_Toc439994685"/>
      <w:bookmarkStart w:id="139" w:name="_Toc505708492"/>
      <w:r w:rsidRPr="00302528">
        <w:t xml:space="preserve">Software </w:t>
      </w:r>
      <w:commentRangeStart w:id="140"/>
      <w:r w:rsidRPr="00302528">
        <w:t>Interfaces</w:t>
      </w:r>
      <w:bookmarkEnd w:id="138"/>
      <w:commentRangeEnd w:id="140"/>
      <w:r w:rsidR="00D2399B">
        <w:rPr>
          <w:rStyle w:val="a7"/>
          <w:b w:val="0"/>
        </w:rPr>
        <w:commentReference w:id="140"/>
      </w:r>
      <w:bookmarkEnd w:id="139"/>
    </w:p>
    <w:p w14:paraId="1BFB6EE7" w14:textId="77777777" w:rsidR="004B4BA3" w:rsidRDefault="004B4BA3">
      <w:pPr>
        <w:pStyle w:val="template"/>
      </w:pPr>
      <w:r>
        <w:t>&lt;</w:t>
      </w:r>
      <w:bookmarkStart w:id="141" w:name="_Hlk508213608"/>
      <w:r>
        <w:t>Describe the connections between this product and other specific software components (name and version), including databases, operating systems, tools, libraries, and integrated commercial components</w:t>
      </w:r>
      <w:bookmarkEnd w:id="141"/>
      <w:r>
        <w:t>.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14:paraId="7BF0F404" w14:textId="5E59DD3D" w:rsidR="00302528" w:rsidRDefault="00302528" w:rsidP="00302528">
      <w:pPr>
        <w:pStyle w:val="ae"/>
        <w:numPr>
          <w:ilvl w:val="0"/>
          <w:numId w:val="15"/>
        </w:numPr>
      </w:pPr>
      <w:r>
        <w:t>LERT</w:t>
      </w:r>
      <w:r w:rsidR="00244A45">
        <w:t xml:space="preserve"> – get learning events</w:t>
      </w:r>
    </w:p>
    <w:p w14:paraId="0A7C63D9" w14:textId="781660D5" w:rsidR="00302528" w:rsidRDefault="00302528" w:rsidP="00302528">
      <w:pPr>
        <w:pStyle w:val="ae"/>
        <w:numPr>
          <w:ilvl w:val="0"/>
          <w:numId w:val="15"/>
        </w:numPr>
      </w:pPr>
      <w:bookmarkStart w:id="142" w:name="_Hlk508213667"/>
      <w:r>
        <w:t>Database</w:t>
      </w:r>
      <w:r w:rsidR="00244A45">
        <w:t xml:space="preserve"> – store learning events, language, country, translation</w:t>
      </w:r>
    </w:p>
    <w:p w14:paraId="27FFA4F7" w14:textId="15685A1F" w:rsidR="00302528" w:rsidRDefault="00302528" w:rsidP="00302528">
      <w:pPr>
        <w:pStyle w:val="ae"/>
        <w:numPr>
          <w:ilvl w:val="0"/>
          <w:numId w:val="15"/>
        </w:numPr>
      </w:pPr>
      <w:r>
        <w:t>Sketch (design sketch).</w:t>
      </w:r>
    </w:p>
    <w:p w14:paraId="7EC3EEC7" w14:textId="3DAC49B2" w:rsidR="00302528" w:rsidRDefault="00302528" w:rsidP="00302528">
      <w:pPr>
        <w:pStyle w:val="ae"/>
        <w:numPr>
          <w:ilvl w:val="0"/>
          <w:numId w:val="15"/>
        </w:numPr>
      </w:pPr>
      <w:r>
        <w:t>Frontend libraries.</w:t>
      </w:r>
    </w:p>
    <w:p w14:paraId="17DA430D" w14:textId="77777777" w:rsidR="004B4BA3" w:rsidRPr="00F54D9F" w:rsidRDefault="004B4BA3">
      <w:pPr>
        <w:pStyle w:val="1"/>
      </w:pPr>
      <w:bookmarkStart w:id="143" w:name="_Toc439994687"/>
      <w:bookmarkStart w:id="144" w:name="_Toc505708493"/>
      <w:bookmarkEnd w:id="142"/>
      <w:r w:rsidRPr="00F54D9F">
        <w:t>System Features</w:t>
      </w:r>
      <w:bookmarkEnd w:id="143"/>
      <w:bookmarkEnd w:id="144"/>
    </w:p>
    <w:p w14:paraId="2B4B06DE" w14:textId="77777777" w:rsidR="004B4BA3" w:rsidRDefault="004B4BA3">
      <w:pPr>
        <w:pStyle w:val="template"/>
      </w:pPr>
      <w:r>
        <w:t xml:space="preserve">&lt;This template illustrates organizing the </w:t>
      </w:r>
      <w:r w:rsidRPr="009B38C1">
        <w:rPr>
          <w:highlight w:val="yellow"/>
        </w:rPr>
        <w:t>functional requirements</w:t>
      </w:r>
      <w:r>
        <w:t xml:space="preserve"> for the product by system features, the major services provided by the product. You may prefer to organize this section by </w:t>
      </w:r>
      <w:commentRangeStart w:id="145"/>
      <w:r>
        <w:t>use case</w:t>
      </w:r>
      <w:commentRangeEnd w:id="145"/>
      <w:r w:rsidR="00206FAF">
        <w:rPr>
          <w:rStyle w:val="a7"/>
          <w:rFonts w:ascii="Times" w:hAnsi="Times"/>
          <w:i w:val="0"/>
        </w:rPr>
        <w:commentReference w:id="145"/>
      </w:r>
      <w:r>
        <w:t>, mode of operation, user class, object class, functional hierarchy, or combinations of these, whatever makes the most logical sense for your product.&gt;</w:t>
      </w:r>
    </w:p>
    <w:p w14:paraId="78532E83" w14:textId="553F8960" w:rsidR="004B4BA3" w:rsidRDefault="00F54D9F">
      <w:pPr>
        <w:pStyle w:val="2"/>
      </w:pPr>
      <w:bookmarkStart w:id="146" w:name="_Toc505708494"/>
      <w:r>
        <w:t>Feature: Search by keyword</w:t>
      </w:r>
      <w:bookmarkEnd w:id="146"/>
    </w:p>
    <w:p w14:paraId="02F16FE8" w14:textId="77777777" w:rsidR="004B4BA3" w:rsidRDefault="004B4BA3">
      <w:pPr>
        <w:pStyle w:val="level4"/>
      </w:pPr>
      <w:r>
        <w:t>4.1.1</w:t>
      </w:r>
      <w:r>
        <w:tab/>
        <w:t>Description and Priority</w:t>
      </w:r>
    </w:p>
    <w:p w14:paraId="2ED9BEAC" w14:textId="78058136" w:rsidR="00F9331D" w:rsidRDefault="00F9331D">
      <w:pPr>
        <w:pStyle w:val="level3text"/>
        <w:numPr>
          <w:ilvl w:val="12"/>
          <w:numId w:val="0"/>
        </w:numPr>
        <w:ind w:left="1350" w:hanging="716"/>
        <w:rPr>
          <w:ins w:id="147" w:author="Анастасия Гришина" w:date="2018-02-23T15:05:00Z"/>
        </w:rPr>
      </w:pPr>
      <w:r>
        <w:t xml:space="preserve">Allow user to search by any keywords. </w:t>
      </w:r>
      <w:r w:rsidR="005838F2">
        <w:t>This is the main function of our application</w:t>
      </w:r>
      <w:ins w:id="148" w:author="Анастасия Гришина" w:date="2018-02-23T12:57:00Z">
        <w:r w:rsidR="002B58E3">
          <w:t>. It</w:t>
        </w:r>
      </w:ins>
      <w:del w:id="149" w:author="Анастасия Гришина" w:date="2018-02-23T12:57:00Z">
        <w:r w:rsidR="005838F2" w:rsidDel="002B58E3">
          <w:delText xml:space="preserve"> and</w:delText>
        </w:r>
      </w:del>
      <w:r w:rsidR="005838F2">
        <w:t xml:space="preserve"> will perform search on keyword field only.</w:t>
      </w:r>
    </w:p>
    <w:p w14:paraId="063AFC77" w14:textId="795808A2" w:rsidR="00667C07" w:rsidRDefault="00667C07">
      <w:pPr>
        <w:pStyle w:val="level3text"/>
        <w:numPr>
          <w:ilvl w:val="12"/>
          <w:numId w:val="0"/>
        </w:numPr>
        <w:ind w:left="1350" w:hanging="716"/>
      </w:pPr>
      <w:ins w:id="150" w:author="Анастасия Гришина" w:date="2018-02-23T15:05:00Z">
        <w:r>
          <w:t>High priority</w:t>
        </w:r>
      </w:ins>
    </w:p>
    <w:p w14:paraId="67785BEF" w14:textId="77777777" w:rsidR="004B4BA3" w:rsidRDefault="004B4BA3">
      <w:pPr>
        <w:pStyle w:val="level4"/>
      </w:pPr>
      <w:r>
        <w:t>4.1.2</w:t>
      </w:r>
      <w:r>
        <w:tab/>
        <w:t>Stimulus/Response Sequences</w:t>
      </w:r>
    </w:p>
    <w:p w14:paraId="07C3AF8F" w14:textId="275962D4" w:rsidR="00861C10" w:rsidRDefault="00D84AC7" w:rsidP="00861C10">
      <w:pPr>
        <w:pStyle w:val="level3text"/>
        <w:numPr>
          <w:ilvl w:val="0"/>
          <w:numId w:val="16"/>
        </w:numPr>
      </w:pPr>
      <w:r>
        <w:t>User goes t</w:t>
      </w:r>
      <w:r w:rsidR="00861C10">
        <w:t>o</w:t>
      </w:r>
      <w:r w:rsidR="00B80DA5">
        <w:t xml:space="preserve"> the</w:t>
      </w:r>
      <w:r w:rsidR="00861C10">
        <w:t xml:space="preserve"> website as guest or as registered user.</w:t>
      </w:r>
    </w:p>
    <w:p w14:paraId="3F1E65CC" w14:textId="0E454648" w:rsidR="00861C10" w:rsidRDefault="00861C10" w:rsidP="00861C10">
      <w:pPr>
        <w:pStyle w:val="level3text"/>
        <w:numPr>
          <w:ilvl w:val="0"/>
          <w:numId w:val="16"/>
        </w:numPr>
      </w:pPr>
      <w:r>
        <w:t xml:space="preserve">User enters </w:t>
      </w:r>
      <w:r w:rsidR="00B80DA5">
        <w:t xml:space="preserve">a </w:t>
      </w:r>
      <w:r>
        <w:t>keyword</w:t>
      </w:r>
      <w:r w:rsidR="00767726">
        <w:t xml:space="preserve"> in “Keyword search box”.</w:t>
      </w:r>
    </w:p>
    <w:p w14:paraId="2CDDC5A4" w14:textId="77777777" w:rsidR="0043547F" w:rsidRDefault="00767726" w:rsidP="00C9647E">
      <w:pPr>
        <w:pStyle w:val="level3text"/>
        <w:numPr>
          <w:ilvl w:val="0"/>
          <w:numId w:val="16"/>
        </w:numPr>
        <w:rPr>
          <w:ins w:id="151" w:author="Анастасия Гришина" w:date="2018-02-23T12:55:00Z"/>
        </w:rPr>
      </w:pPr>
      <w:r>
        <w:t>The system searches through “Keyword” field in DB and returns relevant results.</w:t>
      </w:r>
    </w:p>
    <w:p w14:paraId="3B5A6501" w14:textId="47B9366E" w:rsidR="00861C10" w:rsidRDefault="0043547F" w:rsidP="00C9647E">
      <w:pPr>
        <w:pStyle w:val="level3text"/>
        <w:numPr>
          <w:ilvl w:val="0"/>
          <w:numId w:val="16"/>
        </w:numPr>
      </w:pPr>
      <w:ins w:id="152" w:author="Анастасия Гришина" w:date="2018-02-23T12:55:00Z">
        <w:r>
          <w:t>The system analyzes entered keywords and provide suggested keywords from the sam</w:t>
        </w:r>
      </w:ins>
      <w:ins w:id="153" w:author="Анастасия Гришина" w:date="2018-02-23T12:56:00Z">
        <w:r w:rsidR="00576BDB">
          <w:t>e category</w:t>
        </w:r>
      </w:ins>
      <w:ins w:id="154" w:author="Анастасия Гришина" w:date="2018-02-23T12:59:00Z">
        <w:r w:rsidR="00C918B8">
          <w:t xml:space="preserve"> or</w:t>
        </w:r>
      </w:ins>
      <w:ins w:id="155" w:author="Анастасия Гришина" w:date="2018-02-23T13:00:00Z">
        <w:r w:rsidR="00C918B8">
          <w:t xml:space="preserve"> country</w:t>
        </w:r>
      </w:ins>
      <w:ins w:id="156" w:author="Анастасия Гришина" w:date="2018-02-23T12:56:00Z">
        <w:r w:rsidR="00576BDB">
          <w:t>.</w:t>
        </w:r>
      </w:ins>
      <w:del w:id="157" w:author="Анастасия Гришина" w:date="2018-02-23T12:55:00Z">
        <w:r w:rsidR="00C9647E" w:rsidDel="0043547F">
          <w:delText xml:space="preserve"> </w:delText>
        </w:r>
      </w:del>
    </w:p>
    <w:p w14:paraId="2769F740" w14:textId="4BC44A1D" w:rsidR="00B80DA5" w:rsidRDefault="00B80DA5" w:rsidP="00B80DA5">
      <w:pPr>
        <w:pStyle w:val="level3text"/>
        <w:ind w:left="1714" w:firstLine="0"/>
      </w:pPr>
    </w:p>
    <w:p w14:paraId="445C2289" w14:textId="77777777" w:rsidR="00B80DA5" w:rsidRDefault="00B80DA5" w:rsidP="00B80DA5">
      <w:pPr>
        <w:pStyle w:val="level3text"/>
        <w:ind w:left="1714" w:firstLine="0"/>
      </w:pPr>
    </w:p>
    <w:p w14:paraId="05382D79" w14:textId="00B6C36A" w:rsidR="004B4BA3" w:rsidRPr="0021696B" w:rsidRDefault="004B4BA3" w:rsidP="0021696B">
      <w:pPr>
        <w:pStyle w:val="level4"/>
      </w:pPr>
      <w:r>
        <w:lastRenderedPageBreak/>
        <w:t>4.1.3</w:t>
      </w:r>
      <w:r>
        <w:tab/>
        <w:t>Functional Requirements</w:t>
      </w:r>
    </w:p>
    <w:p w14:paraId="573540A4" w14:textId="52D341DB" w:rsidR="004B4BA3" w:rsidRDefault="004B4BA3">
      <w:pPr>
        <w:pStyle w:val="requirement"/>
      </w:pPr>
      <w:r>
        <w:t>REQ-1:</w:t>
      </w:r>
      <w:r>
        <w:tab/>
      </w:r>
      <w:r w:rsidR="008A0A13">
        <w:t xml:space="preserve">User can search for </w:t>
      </w:r>
      <w:ins w:id="158" w:author="Анастасия Гришина" w:date="2018-02-23T15:18:00Z">
        <w:r w:rsidR="000341CA">
          <w:t xml:space="preserve">an event by </w:t>
        </w:r>
      </w:ins>
      <w:r w:rsidR="008A0A13">
        <w:t>keyword</w:t>
      </w:r>
      <w:ins w:id="159" w:author="Анастасия Гришина" w:date="2018-02-23T15:26:00Z">
        <w:r w:rsidR="0022270F">
          <w:t>s</w:t>
        </w:r>
      </w:ins>
      <w:r w:rsidR="008A0A13">
        <w:t>.</w:t>
      </w:r>
    </w:p>
    <w:p w14:paraId="30FDAA92" w14:textId="2013832B" w:rsidR="004B4BA3" w:rsidRDefault="004B4BA3">
      <w:pPr>
        <w:pStyle w:val="requirement"/>
        <w:rPr>
          <w:ins w:id="160" w:author="Анастасия Гришина" w:date="2018-02-23T13:06:00Z"/>
        </w:rPr>
      </w:pPr>
      <w:r>
        <w:t>REQ-2:</w:t>
      </w:r>
      <w:r>
        <w:tab/>
      </w:r>
      <w:r w:rsidR="008A0A13">
        <w:t xml:space="preserve">User can see the </w:t>
      </w:r>
      <w:del w:id="161" w:author="Анастасия Гришина" w:date="2018-02-23T12:53:00Z">
        <w:r w:rsidR="008A0A13" w:rsidDel="00783658">
          <w:delText xml:space="preserve">relevant </w:delText>
        </w:r>
      </w:del>
      <w:r w:rsidR="008A0A13">
        <w:t>results from their query.</w:t>
      </w:r>
    </w:p>
    <w:p w14:paraId="279BC610" w14:textId="660596D5" w:rsidR="001675C0" w:rsidRDefault="001675C0">
      <w:pPr>
        <w:pStyle w:val="requirement"/>
        <w:rPr>
          <w:ins w:id="162" w:author="Анастасия Гришина" w:date="2018-02-23T12:53:00Z"/>
        </w:rPr>
      </w:pPr>
      <w:ins w:id="163" w:author="Анастасия Гришина" w:date="2018-02-23T13:06:00Z">
        <w:r>
          <w:t>REQ-3:</w:t>
        </w:r>
        <w:r>
          <w:tab/>
          <w:t>Search is performed</w:t>
        </w:r>
      </w:ins>
      <w:ins w:id="164" w:author="Анастасия Гришина" w:date="2018-02-23T13:07:00Z">
        <w:r>
          <w:t xml:space="preserve"> by</w:t>
        </w:r>
      </w:ins>
      <w:ins w:id="165" w:author="Анастасия Гришина" w:date="2018-02-23T13:06:00Z">
        <w:r>
          <w:t xml:space="preserve"> </w:t>
        </w:r>
      </w:ins>
      <w:ins w:id="166" w:author="Анастасия Гришина" w:date="2018-02-23T13:07:00Z">
        <w:r>
          <w:t>entered keywords and their equivalent</w:t>
        </w:r>
      </w:ins>
      <w:r w:rsidR="001A63B1">
        <w:t>s</w:t>
      </w:r>
      <w:bookmarkStart w:id="167" w:name="_GoBack"/>
      <w:bookmarkEnd w:id="167"/>
      <w:ins w:id="168" w:author="Анастасия Гришина" w:date="2018-02-23T13:07:00Z">
        <w:r>
          <w:t xml:space="preserve"> in all possible languages.</w:t>
        </w:r>
      </w:ins>
    </w:p>
    <w:p w14:paraId="030A2F1B" w14:textId="5B537397" w:rsidR="00783658" w:rsidRDefault="00783658">
      <w:pPr>
        <w:pStyle w:val="requirement"/>
        <w:rPr>
          <w:ins w:id="169" w:author="Анастасия Гришина" w:date="2018-02-23T13:00:00Z"/>
        </w:rPr>
      </w:pPr>
      <w:ins w:id="170" w:author="Анастасия Гришина" w:date="2018-02-23T12:53:00Z">
        <w:r>
          <w:t>REQ-</w:t>
        </w:r>
      </w:ins>
      <w:ins w:id="171" w:author="Анастасия Гришина" w:date="2018-02-23T13:07:00Z">
        <w:r w:rsidR="00AF06A8">
          <w:t>4</w:t>
        </w:r>
      </w:ins>
      <w:ins w:id="172" w:author="Анастасия Гришина" w:date="2018-02-23T12:53:00Z">
        <w:r>
          <w:t>:</w:t>
        </w:r>
        <w:r>
          <w:tab/>
        </w:r>
        <w:proofErr w:type="gramStart"/>
        <w:r>
          <w:t>Results are sorted by the relevance</w:t>
        </w:r>
        <w:proofErr w:type="gramEnd"/>
        <w:r>
          <w:t xml:space="preserve"> </w:t>
        </w:r>
      </w:ins>
      <w:ins w:id="173" w:author="Анастасия Гришина" w:date="2018-02-23T12:54:00Z">
        <w:r w:rsidR="0043547F">
          <w:t>to enter</w:t>
        </w:r>
      </w:ins>
      <w:ins w:id="174" w:author="Анастасия Гришина" w:date="2018-02-23T12:57:00Z">
        <w:r w:rsidR="00AE2253">
          <w:t>e</w:t>
        </w:r>
      </w:ins>
      <w:ins w:id="175" w:author="Анастасия Гришина" w:date="2018-02-23T12:54:00Z">
        <w:r w:rsidR="0043547F">
          <w:t>d keywords.</w:t>
        </w:r>
      </w:ins>
    </w:p>
    <w:p w14:paraId="303A8E78" w14:textId="1749E0D1" w:rsidR="00CB1A7E" w:rsidRDefault="00CB1A7E">
      <w:pPr>
        <w:pStyle w:val="2"/>
        <w:rPr>
          <w:ins w:id="176" w:author="Анастасия Гришина" w:date="2018-02-23T13:00:00Z"/>
        </w:rPr>
        <w:pPrChange w:id="177" w:author="Анастасия Гришина" w:date="2018-02-23T13:00:00Z">
          <w:pPr>
            <w:pStyle w:val="requirement"/>
            <w:ind w:left="0" w:firstLine="0"/>
          </w:pPr>
        </w:pPrChange>
      </w:pPr>
      <w:ins w:id="178" w:author="Анастасия Гришина" w:date="2018-02-23T13:00:00Z">
        <w:r>
          <w:t>Feature: Advanced search</w:t>
        </w:r>
      </w:ins>
    </w:p>
    <w:p w14:paraId="7B389035" w14:textId="0375DE6E" w:rsidR="00CB1A7E" w:rsidRDefault="00256362">
      <w:pPr>
        <w:pStyle w:val="level4"/>
        <w:rPr>
          <w:ins w:id="179" w:author="Анастасия Гришина" w:date="2018-02-23T15:06:00Z"/>
        </w:rPr>
        <w:pPrChange w:id="180" w:author="Анастасия Гришина" w:date="2018-02-23T15:09:00Z">
          <w:pPr>
            <w:pStyle w:val="3"/>
            <w:numPr>
              <w:ilvl w:val="0"/>
              <w:numId w:val="0"/>
            </w:numPr>
            <w:ind w:left="634"/>
          </w:pPr>
        </w:pPrChange>
      </w:pPr>
      <w:ins w:id="181" w:author="Анастасия Гришина" w:date="2018-02-23T15:06:00Z">
        <w:r w:rsidRPr="004977A0">
          <w:t>4.</w:t>
        </w:r>
        <w:r>
          <w:t>2.1</w:t>
        </w:r>
        <w:r>
          <w:tab/>
        </w:r>
      </w:ins>
      <w:ins w:id="182" w:author="Анастасия Гришина" w:date="2018-02-23T13:01:00Z">
        <w:r w:rsidR="00CB1A7E">
          <w:t>Description and priority</w:t>
        </w:r>
      </w:ins>
    </w:p>
    <w:p w14:paraId="3C684AF8" w14:textId="169244FE" w:rsidR="00256362" w:rsidRPr="00256362" w:rsidRDefault="00256362">
      <w:pPr>
        <w:pStyle w:val="level3text"/>
        <w:numPr>
          <w:ilvl w:val="12"/>
          <w:numId w:val="0"/>
        </w:numPr>
        <w:ind w:left="1350" w:hanging="716"/>
        <w:rPr>
          <w:ins w:id="183" w:author="Анастасия Гришина" w:date="2018-02-23T15:06:00Z"/>
        </w:rPr>
        <w:pPrChange w:id="184" w:author="Анастасия Гришина" w:date="2018-02-23T15:09:00Z">
          <w:pPr>
            <w:pStyle w:val="level4"/>
          </w:pPr>
        </w:pPrChange>
      </w:pPr>
      <w:ins w:id="185" w:author="Анастасия Гришина" w:date="2018-02-23T15:06:00Z">
        <w:r>
          <w:t xml:space="preserve">Allow the user to search by </w:t>
        </w:r>
      </w:ins>
      <w:ins w:id="186" w:author="Анастасия Гришина" w:date="2018-02-23T15:07:00Z">
        <w:r>
          <w:t xml:space="preserve">criteria other than </w:t>
        </w:r>
        <w:r w:rsidR="004977A0">
          <w:t>keywords</w:t>
        </w:r>
      </w:ins>
      <w:ins w:id="187" w:author="Анастасия Гришина" w:date="2018-02-23T15:11:00Z">
        <w:r w:rsidR="001968F2">
          <w:t>.</w:t>
        </w:r>
      </w:ins>
    </w:p>
    <w:p w14:paraId="2D6BBD38" w14:textId="2D846632" w:rsidR="004977A0" w:rsidRDefault="004977A0" w:rsidP="004977A0">
      <w:pPr>
        <w:pStyle w:val="level3text"/>
        <w:numPr>
          <w:ilvl w:val="12"/>
          <w:numId w:val="0"/>
        </w:numPr>
        <w:ind w:left="1350" w:hanging="716"/>
        <w:rPr>
          <w:ins w:id="188" w:author="Анастасия Гришина" w:date="2018-02-23T15:09:00Z"/>
        </w:rPr>
      </w:pPr>
      <w:ins w:id="189" w:author="Анастасия Гришина" w:date="2018-02-23T15:10:00Z">
        <w:r>
          <w:t>Medium</w:t>
        </w:r>
      </w:ins>
      <w:ins w:id="190" w:author="Анастасия Гришина" w:date="2018-02-23T15:09:00Z">
        <w:r>
          <w:t xml:space="preserve"> priority</w:t>
        </w:r>
      </w:ins>
    </w:p>
    <w:p w14:paraId="1946C9AA" w14:textId="25E9BCED" w:rsidR="004977A0" w:rsidRDefault="004977A0" w:rsidP="004977A0">
      <w:pPr>
        <w:pStyle w:val="level4"/>
        <w:rPr>
          <w:ins w:id="191" w:author="Анастасия Гришина" w:date="2018-02-23T15:09:00Z"/>
        </w:rPr>
      </w:pPr>
      <w:ins w:id="192" w:author="Анастасия Гришина" w:date="2018-02-23T15:09:00Z">
        <w:r>
          <w:t>4.</w:t>
        </w:r>
      </w:ins>
      <w:r w:rsidR="001A63B1">
        <w:t>2</w:t>
      </w:r>
      <w:ins w:id="193" w:author="Анастасия Гришина" w:date="2018-02-23T15:09:00Z">
        <w:r>
          <w:t>.</w:t>
        </w:r>
      </w:ins>
      <w:r w:rsidR="001A63B1">
        <w:t>2.</w:t>
      </w:r>
      <w:r w:rsidR="001A63B1">
        <w:tab/>
      </w:r>
      <w:ins w:id="194" w:author="Анастасия Гришина" w:date="2018-02-23T15:09:00Z">
        <w:r>
          <w:t>Stimulus/Response Sequences</w:t>
        </w:r>
      </w:ins>
    </w:p>
    <w:p w14:paraId="4BB33AB3" w14:textId="77777777" w:rsidR="004977A0" w:rsidRDefault="004977A0" w:rsidP="004977A0">
      <w:pPr>
        <w:pStyle w:val="level3text"/>
        <w:numPr>
          <w:ilvl w:val="0"/>
          <w:numId w:val="16"/>
        </w:numPr>
        <w:rPr>
          <w:ins w:id="195" w:author="Анастасия Гришина" w:date="2018-02-23T15:09:00Z"/>
        </w:rPr>
      </w:pPr>
      <w:ins w:id="196" w:author="Анастасия Гришина" w:date="2018-02-23T15:09:00Z">
        <w:r>
          <w:t>User goes to website as guest or as registered user.</w:t>
        </w:r>
      </w:ins>
    </w:p>
    <w:p w14:paraId="35DFCADB" w14:textId="0B689271" w:rsidR="004977A0" w:rsidRDefault="004977A0" w:rsidP="004977A0">
      <w:pPr>
        <w:pStyle w:val="level3text"/>
        <w:numPr>
          <w:ilvl w:val="0"/>
          <w:numId w:val="16"/>
        </w:numPr>
        <w:rPr>
          <w:ins w:id="197" w:author="Анастасия Гришина" w:date="2018-02-23T15:09:00Z"/>
        </w:rPr>
      </w:pPr>
      <w:ins w:id="198" w:author="Анастасия Гришина" w:date="2018-02-23T15:09:00Z">
        <w:r>
          <w:t xml:space="preserve">User </w:t>
        </w:r>
      </w:ins>
      <w:ins w:id="199" w:author="Анастасия Гришина" w:date="2018-02-23T15:11:00Z">
        <w:r w:rsidR="001968F2">
          <w:t xml:space="preserve">wants to use more searching criteria than </w:t>
        </w:r>
      </w:ins>
      <w:ins w:id="200" w:author="Анастасия Гришина" w:date="2018-02-23T15:12:00Z">
        <w:r w:rsidR="001968F2">
          <w:t>only keywords and chooses “Advanced search” option</w:t>
        </w:r>
      </w:ins>
      <w:ins w:id="201" w:author="Анастасия Гришина" w:date="2018-02-23T15:09:00Z">
        <w:r>
          <w:t>.</w:t>
        </w:r>
      </w:ins>
    </w:p>
    <w:p w14:paraId="657607A0" w14:textId="0BFA47A0" w:rsidR="004977A0" w:rsidRDefault="004977A0" w:rsidP="004977A0">
      <w:pPr>
        <w:pStyle w:val="level3text"/>
        <w:numPr>
          <w:ilvl w:val="0"/>
          <w:numId w:val="16"/>
        </w:numPr>
        <w:rPr>
          <w:ins w:id="202" w:author="Анастасия Гришина" w:date="2018-02-23T15:09:00Z"/>
        </w:rPr>
      </w:pPr>
      <w:ins w:id="203" w:author="Анастасия Гришина" w:date="2018-02-23T15:09:00Z">
        <w:r>
          <w:t xml:space="preserve">The system </w:t>
        </w:r>
      </w:ins>
      <w:ins w:id="204" w:author="Анастасия Гришина" w:date="2018-02-23T15:13:00Z">
        <w:r w:rsidR="001968F2">
          <w:t>suggests fields of advanced search</w:t>
        </w:r>
      </w:ins>
      <w:ins w:id="205" w:author="Анастасия Гришина" w:date="2018-02-23T15:09:00Z">
        <w:r>
          <w:t>.</w:t>
        </w:r>
      </w:ins>
    </w:p>
    <w:p w14:paraId="7C0F7DAE" w14:textId="6395F0EC" w:rsidR="004977A0" w:rsidRDefault="00EE2CD7" w:rsidP="004977A0">
      <w:pPr>
        <w:pStyle w:val="level3text"/>
        <w:numPr>
          <w:ilvl w:val="0"/>
          <w:numId w:val="16"/>
        </w:numPr>
        <w:rPr>
          <w:ins w:id="206" w:author="Анастасия Гришина" w:date="2018-02-23T15:09:00Z"/>
        </w:rPr>
      </w:pPr>
      <w:ins w:id="207" w:author="Анастасия Гришина" w:date="2018-02-23T15:14:00Z">
        <w:r>
          <w:t xml:space="preserve">The system searches for matches </w:t>
        </w:r>
      </w:ins>
      <w:ins w:id="208" w:author="Анастасия Гришина" w:date="2018-02-23T15:15:00Z">
        <w:r>
          <w:t>in the names of events</w:t>
        </w:r>
      </w:ins>
      <w:ins w:id="209" w:author="Анастасия Гришина" w:date="2018-02-23T15:20:00Z">
        <w:r w:rsidR="004163BC">
          <w:t xml:space="preserve"> stored in the system</w:t>
        </w:r>
      </w:ins>
      <w:ins w:id="210" w:author="Анастасия Гришина" w:date="2018-02-23T15:09:00Z">
        <w:r w:rsidR="004977A0">
          <w:t>.</w:t>
        </w:r>
      </w:ins>
    </w:p>
    <w:p w14:paraId="79558660" w14:textId="229F5AF6" w:rsidR="004977A0" w:rsidRPr="0021696B" w:rsidRDefault="004977A0" w:rsidP="004977A0">
      <w:pPr>
        <w:pStyle w:val="level4"/>
        <w:rPr>
          <w:ins w:id="211" w:author="Анастасия Гришина" w:date="2018-02-23T15:09:00Z"/>
        </w:rPr>
      </w:pPr>
      <w:ins w:id="212" w:author="Анастасия Гришина" w:date="2018-02-23T15:09:00Z">
        <w:r>
          <w:t>4.</w:t>
        </w:r>
      </w:ins>
      <w:r w:rsidR="001A63B1">
        <w:t>2</w:t>
      </w:r>
      <w:ins w:id="213" w:author="Анастасия Гришина" w:date="2018-02-23T15:09:00Z">
        <w:r>
          <w:t>.3</w:t>
        </w:r>
        <w:r>
          <w:tab/>
          <w:t>Functional Requirements</w:t>
        </w:r>
      </w:ins>
    </w:p>
    <w:p w14:paraId="61110EFA" w14:textId="31C55F4B" w:rsidR="004977A0" w:rsidRDefault="004977A0" w:rsidP="004977A0">
      <w:pPr>
        <w:pStyle w:val="requirement"/>
        <w:rPr>
          <w:ins w:id="214" w:author="Анастасия Гришина" w:date="2018-02-23T15:21:00Z"/>
        </w:rPr>
      </w:pPr>
      <w:ins w:id="215" w:author="Анастасия Гришина" w:date="2018-02-23T15:09:00Z">
        <w:r>
          <w:t>REQ-1:</w:t>
        </w:r>
        <w:r>
          <w:tab/>
          <w:t xml:space="preserve">User can search for </w:t>
        </w:r>
      </w:ins>
      <w:ins w:id="216" w:author="Анастасия Гришина" w:date="2018-02-23T15:19:00Z">
        <w:r w:rsidR="000341CA">
          <w:t>an event by category of keywords</w:t>
        </w:r>
      </w:ins>
      <w:r w:rsidR="00070595">
        <w:t xml:space="preserve"> or one</w:t>
      </w:r>
      <w:ins w:id="217" w:author="Анастасия Гришина" w:date="2018-02-23T15:19:00Z">
        <w:r w:rsidR="000341CA">
          <w:t xml:space="preserve"> keyword, </w:t>
        </w:r>
      </w:ins>
      <w:r w:rsidR="00070595">
        <w:t xml:space="preserve">a </w:t>
      </w:r>
      <w:ins w:id="218" w:author="Анастасия Гришина" w:date="2018-02-23T15:19:00Z">
        <w:r w:rsidR="000341CA">
          <w:t>country, language, date range</w:t>
        </w:r>
      </w:ins>
      <w:ins w:id="219" w:author="Анастасия Гришина" w:date="2018-02-23T15:09:00Z">
        <w:r>
          <w:t>.</w:t>
        </w:r>
      </w:ins>
    </w:p>
    <w:p w14:paraId="7C315E79" w14:textId="40B4F22D" w:rsidR="004163BC" w:rsidRDefault="004163BC" w:rsidP="004977A0">
      <w:pPr>
        <w:pStyle w:val="requirement"/>
        <w:rPr>
          <w:ins w:id="220" w:author="Анастасия Гришина" w:date="2018-02-23T15:21:00Z"/>
        </w:rPr>
      </w:pPr>
      <w:ins w:id="221" w:author="Анастасия Гришина" w:date="2018-02-23T15:21:00Z">
        <w:r>
          <w:t>REQ-2:</w:t>
        </w:r>
        <w:r>
          <w:tab/>
          <w:t>Language</w:t>
        </w:r>
        <w:r w:rsidR="00C85148">
          <w:t>, country</w:t>
        </w:r>
        <w:r>
          <w:t xml:space="preserve"> and category fields should be drop-down lists of available options</w:t>
        </w:r>
      </w:ins>
      <w:ins w:id="222" w:author="Анастасия Гришина" w:date="2018-02-23T15:27:00Z">
        <w:r w:rsidR="005737F3">
          <w:t xml:space="preserve"> of advanced search</w:t>
        </w:r>
      </w:ins>
      <w:ins w:id="223" w:author="Анастасия Гришина" w:date="2018-02-23T15:21:00Z">
        <w:r w:rsidR="006B0EEF">
          <w:t>.</w:t>
        </w:r>
      </w:ins>
    </w:p>
    <w:p w14:paraId="064B64FD" w14:textId="28CCAAF1" w:rsidR="006C2582" w:rsidRDefault="007E4ED7" w:rsidP="004977A0">
      <w:pPr>
        <w:pStyle w:val="requirement"/>
        <w:rPr>
          <w:ins w:id="224" w:author="Анастасия Гришина" w:date="2018-02-23T15:27:00Z"/>
        </w:rPr>
      </w:pPr>
      <w:ins w:id="225" w:author="Анастасия Гришина" w:date="2018-02-23T15:21:00Z">
        <w:r>
          <w:t>REQ-3:</w:t>
        </w:r>
        <w:r>
          <w:tab/>
        </w:r>
      </w:ins>
      <w:proofErr w:type="gramStart"/>
      <w:r w:rsidR="001A63B1">
        <w:t>Results are sorted by keywords relevance</w:t>
      </w:r>
      <w:proofErr w:type="gramEnd"/>
      <w:r w:rsidR="001A63B1">
        <w:t xml:space="preserve"> if they are stated, or by category, or by date range, or by language, or by country, or by combination of those stated by the user.</w:t>
      </w:r>
    </w:p>
    <w:p w14:paraId="228518C3" w14:textId="77777777" w:rsidR="006C2582" w:rsidRDefault="006C2582" w:rsidP="004977A0">
      <w:pPr>
        <w:pStyle w:val="requirement"/>
        <w:rPr>
          <w:ins w:id="226" w:author="Анастасия Гришина" w:date="2018-02-23T15:27:00Z"/>
        </w:rPr>
      </w:pPr>
    </w:p>
    <w:p w14:paraId="3F0A9E6F" w14:textId="77777777" w:rsidR="006C2582" w:rsidRDefault="006C2582" w:rsidP="004977A0">
      <w:pPr>
        <w:pStyle w:val="requirement"/>
        <w:rPr>
          <w:ins w:id="227" w:author="Анастасия Гришина" w:date="2018-02-23T15:27:00Z"/>
        </w:rPr>
      </w:pPr>
    </w:p>
    <w:p w14:paraId="03FB1457" w14:textId="5A961475" w:rsidR="006C2582" w:rsidRDefault="001E3892" w:rsidP="001A63B1">
      <w:pPr>
        <w:pStyle w:val="2"/>
        <w:rPr>
          <w:ins w:id="228" w:author="Анастасия Гришина" w:date="2018-02-23T15:27:00Z"/>
        </w:rPr>
      </w:pPr>
      <w:ins w:id="229" w:author="Анастасия Гришина" w:date="2018-02-23T15:27:00Z">
        <w:r>
          <w:t>Feature: Providing stat</w:t>
        </w:r>
      </w:ins>
      <w:ins w:id="230" w:author="Анастасия Гришина" w:date="2018-02-23T15:28:00Z">
        <w:r w:rsidR="008F1025">
          <w:t>istics</w:t>
        </w:r>
        <w:r w:rsidR="001B1091">
          <w:t xml:space="preserve"> of search activities</w:t>
        </w:r>
      </w:ins>
    </w:p>
    <w:p w14:paraId="3A6537B0" w14:textId="44F75763" w:rsidR="006C2582" w:rsidRDefault="006C2582" w:rsidP="001A63B1">
      <w:pPr>
        <w:pStyle w:val="level4"/>
        <w:rPr>
          <w:ins w:id="231" w:author="Анастасия Гришина" w:date="2018-02-23T15:27:00Z"/>
        </w:rPr>
      </w:pPr>
      <w:ins w:id="232" w:author="Анастасия Гришина" w:date="2018-02-23T15:27:00Z">
        <w:r>
          <w:t xml:space="preserve">Functional Requirements: </w:t>
        </w:r>
      </w:ins>
    </w:p>
    <w:p w14:paraId="1625BB62" w14:textId="424A6082" w:rsidR="007E4ED7" w:rsidRDefault="00C50B2E" w:rsidP="004977A0">
      <w:pPr>
        <w:pStyle w:val="requirement"/>
        <w:rPr>
          <w:ins w:id="233" w:author="Анастасия Гришина" w:date="2018-02-23T15:09:00Z"/>
        </w:rPr>
      </w:pPr>
      <w:ins w:id="234" w:author="Анастасия Гришина" w:date="2018-02-23T15:22:00Z">
        <w:r>
          <w:t>Names of events</w:t>
        </w:r>
      </w:ins>
      <w:ins w:id="235" w:author="Анастасия Гришина" w:date="2018-02-23T15:24:00Z">
        <w:r w:rsidR="0022270F">
          <w:t xml:space="preserve"> </w:t>
        </w:r>
      </w:ins>
      <w:ins w:id="236" w:author="Анастасия Гришина" w:date="2018-02-23T15:25:00Z">
        <w:r w:rsidR="0022270F">
          <w:t xml:space="preserve">and/or first lines of </w:t>
        </w:r>
      </w:ins>
    </w:p>
    <w:p w14:paraId="667881A2" w14:textId="5D9F7B1D" w:rsidR="004977A0" w:rsidRDefault="004977A0" w:rsidP="004977A0">
      <w:pPr>
        <w:pStyle w:val="requirement"/>
        <w:rPr>
          <w:ins w:id="237" w:author="Анастасия Гришина" w:date="2018-02-23T15:20:00Z"/>
        </w:rPr>
      </w:pPr>
      <w:ins w:id="238" w:author="Анастасия Гришина" w:date="2018-02-23T15:09:00Z">
        <w:r>
          <w:t>REQ-2:</w:t>
        </w:r>
        <w:r>
          <w:tab/>
          <w:t>User can see the results from their query.</w:t>
        </w:r>
      </w:ins>
    </w:p>
    <w:p w14:paraId="4A42F647" w14:textId="1F959FD7" w:rsidR="004163BC" w:rsidRDefault="004163BC" w:rsidP="004977A0">
      <w:pPr>
        <w:pStyle w:val="requirement"/>
        <w:rPr>
          <w:ins w:id="239" w:author="Анастасия Гришина" w:date="2018-02-23T15:09:00Z"/>
        </w:rPr>
      </w:pPr>
      <w:ins w:id="240" w:author="Анастасия Гришина" w:date="2018-02-23T15:20:00Z">
        <w:r>
          <w:t>which have date, country, language fields and through the keywords and categories</w:t>
        </w:r>
      </w:ins>
    </w:p>
    <w:p w14:paraId="38120483" w14:textId="77777777" w:rsidR="004977A0" w:rsidRDefault="004977A0" w:rsidP="004977A0">
      <w:pPr>
        <w:pStyle w:val="requirement"/>
        <w:rPr>
          <w:ins w:id="241" w:author="Анастасия Гришина" w:date="2018-02-23T15:09:00Z"/>
        </w:rPr>
      </w:pPr>
      <w:ins w:id="242" w:author="Анастасия Гришина" w:date="2018-02-23T15:09:00Z">
        <w:r>
          <w:t>REQ-3:</w:t>
        </w:r>
        <w:r>
          <w:tab/>
          <w:t>Search is performed by entered keywords and their equivalent in all possible languages.</w:t>
        </w:r>
      </w:ins>
    </w:p>
    <w:p w14:paraId="2643D535" w14:textId="77777777" w:rsidR="004977A0" w:rsidRDefault="004977A0" w:rsidP="004977A0">
      <w:pPr>
        <w:pStyle w:val="requirement"/>
        <w:rPr>
          <w:ins w:id="243" w:author="Анастасия Гришина" w:date="2018-02-23T15:09:00Z"/>
        </w:rPr>
      </w:pPr>
      <w:ins w:id="244" w:author="Анастасия Гришина" w:date="2018-02-23T15:09:00Z">
        <w:r>
          <w:t>REQ-4:</w:t>
        </w:r>
        <w:r>
          <w:tab/>
        </w:r>
        <w:proofErr w:type="gramStart"/>
        <w:r>
          <w:t>Results are sorted by the relevance</w:t>
        </w:r>
        <w:proofErr w:type="gramEnd"/>
        <w:r>
          <w:t xml:space="preserve"> to entered keywords.</w:t>
        </w:r>
      </w:ins>
    </w:p>
    <w:p w14:paraId="7342C207" w14:textId="77777777" w:rsidR="00256362" w:rsidRDefault="00256362">
      <w:pPr>
        <w:pStyle w:val="level4"/>
        <w:rPr>
          <w:ins w:id="245" w:author="Анастасия Гришина" w:date="2018-02-23T13:01:00Z"/>
        </w:rPr>
        <w:pPrChange w:id="246" w:author="Анастасия Гришина" w:date="2018-02-23T13:01:00Z">
          <w:pPr>
            <w:pStyle w:val="requirement"/>
            <w:ind w:left="0" w:firstLine="0"/>
          </w:pPr>
        </w:pPrChange>
      </w:pPr>
    </w:p>
    <w:p w14:paraId="344E6DB5" w14:textId="77777777" w:rsidR="002416E4" w:rsidRDefault="002416E4">
      <w:pPr>
        <w:pStyle w:val="requirement"/>
        <w:ind w:left="0" w:firstLine="0"/>
        <w:pPrChange w:id="247" w:author="Анастасия Гришина" w:date="2018-02-23T13:00:00Z">
          <w:pPr>
            <w:pStyle w:val="requirement"/>
          </w:pPr>
        </w:pPrChange>
      </w:pPr>
    </w:p>
    <w:p w14:paraId="5C705C88" w14:textId="22D31EB6" w:rsidR="00C9647E" w:rsidRDefault="00576BDB">
      <w:pPr>
        <w:pStyle w:val="2"/>
      </w:pPr>
      <w:bookmarkStart w:id="248" w:name="_Toc505708495"/>
      <w:ins w:id="249" w:author="Анастасия Гришина" w:date="2018-02-23T12:56:00Z">
        <w:r>
          <w:t xml:space="preserve">Feature: </w:t>
        </w:r>
      </w:ins>
      <w:r w:rsidR="00C9647E">
        <w:t>Search by content</w:t>
      </w:r>
      <w:bookmarkEnd w:id="248"/>
    </w:p>
    <w:p w14:paraId="2C0CDCC5" w14:textId="4EE7D653" w:rsidR="00E02E8B" w:rsidRDefault="0033506E" w:rsidP="0033506E">
      <w:pPr>
        <w:pStyle w:val="level4"/>
      </w:pPr>
      <w:r>
        <w:t>4.2</w:t>
      </w:r>
      <w:r w:rsidR="00E02E8B">
        <w:t>.1</w:t>
      </w:r>
      <w:r w:rsidR="00E02E8B">
        <w:tab/>
        <w:t>Description and Priority</w:t>
      </w:r>
    </w:p>
    <w:p w14:paraId="047E38FA" w14:textId="45D4306F" w:rsidR="00E02E8B" w:rsidRDefault="00E02E8B" w:rsidP="00E02E8B">
      <w:pPr>
        <w:pStyle w:val="level3text"/>
        <w:numPr>
          <w:ilvl w:val="12"/>
          <w:numId w:val="0"/>
        </w:numPr>
        <w:ind w:left="1350" w:hanging="716"/>
        <w:rPr>
          <w:ins w:id="250" w:author="Анастасия Гришина" w:date="2018-02-23T15:05:00Z"/>
        </w:rPr>
      </w:pPr>
      <w:r>
        <w:t xml:space="preserve">Allow user to search by </w:t>
      </w:r>
      <w:r w:rsidR="00122C6D">
        <w:t>free text</w:t>
      </w:r>
      <w:r>
        <w:t xml:space="preserve">. </w:t>
      </w:r>
      <w:r w:rsidR="00122C6D">
        <w:t>This</w:t>
      </w:r>
      <w:r>
        <w:t xml:space="preserve"> function will perform search </w:t>
      </w:r>
      <w:r w:rsidR="00122C6D">
        <w:t>in content</w:t>
      </w:r>
      <w:r w:rsidR="005903B2">
        <w:t xml:space="preserve"> field</w:t>
      </w:r>
      <w:r>
        <w:t>.</w:t>
      </w:r>
    </w:p>
    <w:p w14:paraId="7852F35A" w14:textId="06E6AFC9" w:rsidR="00BF421E" w:rsidRDefault="00BF421E" w:rsidP="00E02E8B">
      <w:pPr>
        <w:pStyle w:val="level3text"/>
        <w:numPr>
          <w:ilvl w:val="12"/>
          <w:numId w:val="0"/>
        </w:numPr>
        <w:ind w:left="1350" w:hanging="716"/>
      </w:pPr>
      <w:ins w:id="251" w:author="Анастасия Гришина" w:date="2018-02-23T15:05:00Z">
        <w:r>
          <w:t>Medium p</w:t>
        </w:r>
      </w:ins>
      <w:ins w:id="252" w:author="Анастасия Гришина" w:date="2018-02-23T15:06:00Z">
        <w:r>
          <w:t>riority.</w:t>
        </w:r>
      </w:ins>
    </w:p>
    <w:p w14:paraId="795C8644" w14:textId="7999BFD3" w:rsidR="00E02E8B" w:rsidRDefault="0033506E" w:rsidP="00E02E8B">
      <w:pPr>
        <w:pStyle w:val="level4"/>
      </w:pPr>
      <w:r>
        <w:t>4.2</w:t>
      </w:r>
      <w:r w:rsidR="00E02E8B">
        <w:t>.2</w:t>
      </w:r>
      <w:r w:rsidR="00E02E8B">
        <w:tab/>
        <w:t>Stimulus/Response Sequences</w:t>
      </w:r>
    </w:p>
    <w:p w14:paraId="6D97C86D" w14:textId="77777777" w:rsidR="00E02E8B" w:rsidRDefault="00E02E8B" w:rsidP="00E02E8B">
      <w:pPr>
        <w:pStyle w:val="level3text"/>
        <w:numPr>
          <w:ilvl w:val="0"/>
          <w:numId w:val="16"/>
        </w:numPr>
      </w:pPr>
      <w:r>
        <w:t>User goes to website as guest or as registered user.</w:t>
      </w:r>
    </w:p>
    <w:p w14:paraId="72F0E2D3" w14:textId="5AB66211" w:rsidR="00E02E8B" w:rsidRDefault="00E02E8B" w:rsidP="00E02E8B">
      <w:pPr>
        <w:pStyle w:val="level3text"/>
        <w:numPr>
          <w:ilvl w:val="0"/>
          <w:numId w:val="16"/>
        </w:numPr>
      </w:pPr>
      <w:r>
        <w:t xml:space="preserve">User enters </w:t>
      </w:r>
      <w:r w:rsidR="006752C4">
        <w:t>text to search</w:t>
      </w:r>
      <w:r>
        <w:t xml:space="preserve"> in “search box”.</w:t>
      </w:r>
    </w:p>
    <w:p w14:paraId="1E3AA1C7" w14:textId="77D8D2D4" w:rsidR="00E02E8B" w:rsidRDefault="00E02E8B" w:rsidP="00E02E8B">
      <w:pPr>
        <w:pStyle w:val="level3text"/>
        <w:numPr>
          <w:ilvl w:val="0"/>
          <w:numId w:val="16"/>
        </w:numPr>
      </w:pPr>
      <w:r>
        <w:t xml:space="preserve">The system searches through </w:t>
      </w:r>
      <w:r w:rsidR="006752C4">
        <w:t>content</w:t>
      </w:r>
      <w:r>
        <w:t xml:space="preserve"> field in DB and returns relevant results. </w:t>
      </w:r>
    </w:p>
    <w:p w14:paraId="4A5D2323" w14:textId="14AE1609" w:rsidR="00E02E8B" w:rsidRPr="0021696B" w:rsidRDefault="0033506E" w:rsidP="00E02E8B">
      <w:pPr>
        <w:pStyle w:val="level4"/>
      </w:pPr>
      <w:r>
        <w:t>4.2</w:t>
      </w:r>
      <w:r w:rsidR="00E02E8B">
        <w:t>.3</w:t>
      </w:r>
      <w:r w:rsidR="00E02E8B">
        <w:tab/>
        <w:t>Functional Requirements</w:t>
      </w:r>
    </w:p>
    <w:p w14:paraId="48EF35F6" w14:textId="0D315BFF" w:rsidR="00E02E8B" w:rsidRDefault="00E02E8B" w:rsidP="00E02E8B">
      <w:pPr>
        <w:pStyle w:val="requirement"/>
      </w:pPr>
      <w:r>
        <w:t>REQ-1:</w:t>
      </w:r>
      <w:r>
        <w:tab/>
        <w:t xml:space="preserve">User can search for </w:t>
      </w:r>
      <w:r w:rsidR="00A20BE6">
        <w:t>content</w:t>
      </w:r>
      <w:r>
        <w:t>.</w:t>
      </w:r>
    </w:p>
    <w:p w14:paraId="39A30C25" w14:textId="01069E2A" w:rsidR="00A20BE6" w:rsidRDefault="00A20BE6" w:rsidP="00A20BE6">
      <w:pPr>
        <w:pStyle w:val="requirement"/>
        <w:rPr>
          <w:ins w:id="253" w:author="Анастасия Гришина" w:date="2018-02-23T12:57:00Z"/>
        </w:rPr>
      </w:pPr>
      <w:r>
        <w:t>REQ-2:</w:t>
      </w:r>
      <w:r>
        <w:tab/>
        <w:t>User can go through the relevant results from their query.</w:t>
      </w:r>
    </w:p>
    <w:p w14:paraId="75EE6EEC" w14:textId="227D7DE4" w:rsidR="00DC7802" w:rsidRPr="00E02E8B" w:rsidRDefault="00DC7802" w:rsidP="00A20BE6">
      <w:pPr>
        <w:pStyle w:val="requirement"/>
      </w:pPr>
      <w:ins w:id="254" w:author="Анастасия Гришина" w:date="2018-02-23T12:57:00Z">
        <w:r>
          <w:t>REQ-3:</w:t>
        </w:r>
        <w:r>
          <w:tab/>
          <w:t xml:space="preserve">User can view suggested </w:t>
        </w:r>
      </w:ins>
      <w:ins w:id="255" w:author="Анастасия Гришина" w:date="2018-02-23T12:58:00Z">
        <w:r>
          <w:t>learning events based on what other users viewed together with the current learning event.</w:t>
        </w:r>
      </w:ins>
    </w:p>
    <w:p w14:paraId="65AA9704" w14:textId="001FE977" w:rsidR="00C9647E" w:rsidRDefault="00C9647E" w:rsidP="00C9647E">
      <w:pPr>
        <w:pStyle w:val="2"/>
      </w:pPr>
      <w:bookmarkStart w:id="256" w:name="_Toc505708496"/>
      <w:r>
        <w:t>View search result in detail page</w:t>
      </w:r>
      <w:bookmarkEnd w:id="256"/>
    </w:p>
    <w:p w14:paraId="1803E566" w14:textId="77777777" w:rsidR="009D3EAE" w:rsidRDefault="009D3EAE" w:rsidP="009D3EAE">
      <w:pPr>
        <w:pStyle w:val="level4"/>
      </w:pPr>
      <w:r>
        <w:t>4.2.1</w:t>
      </w:r>
      <w:r>
        <w:tab/>
        <w:t>Description and Priority</w:t>
      </w:r>
    </w:p>
    <w:p w14:paraId="68842E21" w14:textId="79053E94" w:rsidR="009D3EAE" w:rsidRDefault="009D3EAE" w:rsidP="009D3EAE">
      <w:pPr>
        <w:pStyle w:val="level3text"/>
        <w:numPr>
          <w:ilvl w:val="12"/>
          <w:numId w:val="0"/>
        </w:numPr>
        <w:ind w:left="1350" w:hanging="716"/>
      </w:pPr>
      <w:r>
        <w:t xml:space="preserve">Allow user to </w:t>
      </w:r>
      <w:r w:rsidR="00EB38C6">
        <w:t>view search result in a new page with full detail of the learning event.</w:t>
      </w:r>
    </w:p>
    <w:p w14:paraId="31EA8B0B" w14:textId="77777777" w:rsidR="009D3EAE" w:rsidRDefault="009D3EAE" w:rsidP="009D3EAE">
      <w:pPr>
        <w:pStyle w:val="level4"/>
      </w:pPr>
      <w:r>
        <w:t>4.2.2</w:t>
      </w:r>
      <w:r>
        <w:tab/>
        <w:t>Stimulus/Response Sequences</w:t>
      </w:r>
    </w:p>
    <w:p w14:paraId="0DE503C9" w14:textId="1DA9E987" w:rsidR="009D3EAE" w:rsidRDefault="009D3EAE" w:rsidP="009D3EAE">
      <w:pPr>
        <w:pStyle w:val="level3text"/>
        <w:numPr>
          <w:ilvl w:val="0"/>
          <w:numId w:val="16"/>
        </w:numPr>
      </w:pPr>
      <w:r>
        <w:t xml:space="preserve">User </w:t>
      </w:r>
      <w:r w:rsidR="00EB38C6">
        <w:t>goes through search results.</w:t>
      </w:r>
    </w:p>
    <w:p w14:paraId="25CEE0E1" w14:textId="652B2847" w:rsidR="009D3EAE" w:rsidRDefault="00EB38C6" w:rsidP="009D3EAE">
      <w:pPr>
        <w:pStyle w:val="level3text"/>
        <w:numPr>
          <w:ilvl w:val="0"/>
          <w:numId w:val="16"/>
        </w:numPr>
      </w:pPr>
      <w:r>
        <w:t>User can click on one of the results.</w:t>
      </w:r>
    </w:p>
    <w:p w14:paraId="43B516F1" w14:textId="153DEBA7" w:rsidR="00EB38C6" w:rsidRDefault="00EB38C6" w:rsidP="009D3EAE">
      <w:pPr>
        <w:pStyle w:val="level3text"/>
        <w:numPr>
          <w:ilvl w:val="0"/>
          <w:numId w:val="16"/>
        </w:numPr>
      </w:pPr>
      <w:r>
        <w:t>Redirect to learning event detail page.</w:t>
      </w:r>
    </w:p>
    <w:p w14:paraId="6ECC1329" w14:textId="77777777" w:rsidR="009D3EAE" w:rsidRPr="0021696B" w:rsidRDefault="009D3EAE" w:rsidP="009D3EAE">
      <w:pPr>
        <w:pStyle w:val="level4"/>
      </w:pPr>
      <w:r>
        <w:t>4.2.3</w:t>
      </w:r>
      <w:r>
        <w:tab/>
        <w:t>Functional Requirements</w:t>
      </w:r>
    </w:p>
    <w:p w14:paraId="2607FBC4" w14:textId="77777777" w:rsidR="009D3EAE" w:rsidRDefault="009D3EAE" w:rsidP="009D3EAE">
      <w:pPr>
        <w:pStyle w:val="requirement"/>
      </w:pPr>
      <w:r>
        <w:t>REQ-1:</w:t>
      </w:r>
      <w:r>
        <w:tab/>
        <w:t>User can search for content.</w:t>
      </w:r>
    </w:p>
    <w:p w14:paraId="48091F87" w14:textId="213A9C52" w:rsidR="009D3EAE" w:rsidRPr="009D3EAE" w:rsidRDefault="009D3EAE" w:rsidP="000E128F">
      <w:pPr>
        <w:pStyle w:val="requirement"/>
      </w:pPr>
      <w:r>
        <w:t>REQ-2:</w:t>
      </w:r>
      <w:r>
        <w:tab/>
        <w:t>User can go through the relevant results from their query.</w:t>
      </w:r>
    </w:p>
    <w:p w14:paraId="657045DF" w14:textId="3DE8BFF5" w:rsidR="00F54D9F" w:rsidRDefault="008C28B7" w:rsidP="00F54D9F">
      <w:pPr>
        <w:pStyle w:val="2"/>
      </w:pPr>
      <w:bookmarkStart w:id="257" w:name="_Toc505708497"/>
      <w:r>
        <w:t>Translate keyword</w:t>
      </w:r>
      <w:bookmarkEnd w:id="257"/>
    </w:p>
    <w:p w14:paraId="3654BEBC" w14:textId="77777777" w:rsidR="00C3519F" w:rsidRDefault="00C3519F" w:rsidP="00C3519F">
      <w:pPr>
        <w:pStyle w:val="level4"/>
      </w:pPr>
      <w:r>
        <w:t>4.2.1</w:t>
      </w:r>
      <w:r>
        <w:tab/>
        <w:t>Description and Priority</w:t>
      </w:r>
    </w:p>
    <w:p w14:paraId="6C25F641" w14:textId="4039704C" w:rsidR="00C3519F" w:rsidRDefault="00C3519F" w:rsidP="00C3519F">
      <w:pPr>
        <w:pStyle w:val="level3text"/>
        <w:numPr>
          <w:ilvl w:val="12"/>
          <w:numId w:val="0"/>
        </w:numPr>
        <w:ind w:left="1350" w:hanging="716"/>
      </w:pPr>
      <w:r>
        <w:t>Allow user to translate keywords to available languages.</w:t>
      </w:r>
    </w:p>
    <w:p w14:paraId="07651227" w14:textId="77777777" w:rsidR="00C3519F" w:rsidRDefault="00C3519F" w:rsidP="00C3519F">
      <w:pPr>
        <w:pStyle w:val="level4"/>
      </w:pPr>
      <w:r>
        <w:t>4.2.2</w:t>
      </w:r>
      <w:r>
        <w:tab/>
        <w:t>Stimulus/Response Sequences</w:t>
      </w:r>
    </w:p>
    <w:p w14:paraId="4B76236E" w14:textId="77777777" w:rsidR="00C3519F" w:rsidRDefault="00C3519F" w:rsidP="00C3519F">
      <w:pPr>
        <w:pStyle w:val="level3text"/>
        <w:numPr>
          <w:ilvl w:val="0"/>
          <w:numId w:val="16"/>
        </w:numPr>
      </w:pPr>
      <w:r>
        <w:t>User goes to website as guest or as registered user.</w:t>
      </w:r>
    </w:p>
    <w:p w14:paraId="0E3A14D2" w14:textId="2916D388" w:rsidR="00C3519F" w:rsidRDefault="00C3519F" w:rsidP="00C3519F">
      <w:pPr>
        <w:pStyle w:val="level3text"/>
        <w:numPr>
          <w:ilvl w:val="0"/>
          <w:numId w:val="16"/>
        </w:numPr>
      </w:pPr>
      <w:r>
        <w:t>User selects the target language.</w:t>
      </w:r>
    </w:p>
    <w:p w14:paraId="653D784E" w14:textId="5162D479" w:rsidR="00C3519F" w:rsidRDefault="00C3519F" w:rsidP="00C3519F">
      <w:pPr>
        <w:pStyle w:val="level3text"/>
        <w:numPr>
          <w:ilvl w:val="0"/>
          <w:numId w:val="16"/>
        </w:numPr>
      </w:pPr>
      <w:r>
        <w:t>Enter keyword.</w:t>
      </w:r>
    </w:p>
    <w:p w14:paraId="713BF35D" w14:textId="68A9B3C7" w:rsidR="00C3519F" w:rsidRDefault="00C3519F" w:rsidP="00C3519F">
      <w:pPr>
        <w:pStyle w:val="level3text"/>
        <w:numPr>
          <w:ilvl w:val="0"/>
          <w:numId w:val="16"/>
        </w:numPr>
      </w:pPr>
      <w:r>
        <w:t>Translate.</w:t>
      </w:r>
    </w:p>
    <w:p w14:paraId="023D3523" w14:textId="77777777" w:rsidR="00C3519F" w:rsidRPr="0021696B" w:rsidRDefault="00C3519F" w:rsidP="00C3519F">
      <w:pPr>
        <w:pStyle w:val="level4"/>
      </w:pPr>
      <w:r>
        <w:lastRenderedPageBreak/>
        <w:t>4.2.3</w:t>
      </w:r>
      <w:r>
        <w:tab/>
        <w:t>Functional Requirements</w:t>
      </w:r>
    </w:p>
    <w:p w14:paraId="75B18553" w14:textId="4294FA14" w:rsidR="00C3519F" w:rsidRPr="00C3519F" w:rsidRDefault="00C3519F" w:rsidP="008963E6">
      <w:pPr>
        <w:pStyle w:val="requirement"/>
      </w:pPr>
      <w:r>
        <w:t>REQ-1:</w:t>
      </w:r>
      <w:r>
        <w:tab/>
      </w:r>
      <w:r w:rsidR="008963E6">
        <w:t>User can translate keywords to other language</w:t>
      </w:r>
      <w:r>
        <w:t>.</w:t>
      </w:r>
    </w:p>
    <w:p w14:paraId="316AFD0B" w14:textId="77777777" w:rsidR="004B4BA3" w:rsidRDefault="004B4BA3">
      <w:pPr>
        <w:pStyle w:val="1"/>
      </w:pPr>
      <w:bookmarkStart w:id="258" w:name="_Toc505708498"/>
      <w:bookmarkStart w:id="259" w:name="_Toc439994690"/>
      <w:r>
        <w:t>Other Nonfunctional Requirements</w:t>
      </w:r>
      <w:bookmarkEnd w:id="258"/>
    </w:p>
    <w:p w14:paraId="707A4EFB" w14:textId="77777777" w:rsidR="004B4BA3" w:rsidRPr="007B46C9" w:rsidRDefault="004B4BA3">
      <w:pPr>
        <w:pStyle w:val="2"/>
      </w:pPr>
      <w:bookmarkStart w:id="260" w:name="_Toc439994691"/>
      <w:bookmarkStart w:id="261" w:name="_Toc505708499"/>
      <w:bookmarkEnd w:id="259"/>
      <w:r w:rsidRPr="007B46C9">
        <w:t>Safety Requirements</w:t>
      </w:r>
      <w:bookmarkEnd w:id="260"/>
      <w:bookmarkEnd w:id="261"/>
    </w:p>
    <w:p w14:paraId="1F34F809"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4E1C26B1" w14:textId="1008287F" w:rsidR="00355195" w:rsidRDefault="00355195" w:rsidP="00355195">
      <w:pPr>
        <w:pStyle w:val="template"/>
        <w:numPr>
          <w:ilvl w:val="0"/>
          <w:numId w:val="4"/>
        </w:numPr>
      </w:pPr>
      <w:r>
        <w:t>Backup of external service</w:t>
      </w:r>
      <w:r w:rsidR="00CB2E91">
        <w:t>s that are integrated in our system.</w:t>
      </w:r>
    </w:p>
    <w:p w14:paraId="290541B3" w14:textId="77777777" w:rsidR="004B4BA3" w:rsidRPr="007B46C9" w:rsidRDefault="004B4BA3">
      <w:pPr>
        <w:pStyle w:val="2"/>
      </w:pPr>
      <w:bookmarkStart w:id="262" w:name="_Toc439994692"/>
      <w:bookmarkStart w:id="263" w:name="_Toc505708500"/>
      <w:r w:rsidRPr="007B46C9">
        <w:t>Security Requirements</w:t>
      </w:r>
      <w:bookmarkEnd w:id="262"/>
      <w:bookmarkEnd w:id="263"/>
    </w:p>
    <w:p w14:paraId="49B62AFF" w14:textId="77777777" w:rsidR="006F5C6B" w:rsidRDefault="004B4BA3" w:rsidP="006F5C6B">
      <w:pPr>
        <w:pStyle w:val="template"/>
      </w:pPr>
      <w:r>
        <w:t xml:space="preserve">&lt;Specify any requirements regarding security or privacy issues surrounding use of the product or protection of the data used or created by the product. Define any </w:t>
      </w:r>
      <w:r w:rsidRPr="00B56EDA">
        <w:rPr>
          <w:highlight w:val="yellow"/>
        </w:rPr>
        <w:t>user identity authentication</w:t>
      </w:r>
      <w:r>
        <w:t xml:space="preserve"> requirements. Refer to any external policies or regulations containing security issues that affect the product. Define any security or privacy certifications that must be satisfied.&gt;</w:t>
      </w:r>
    </w:p>
    <w:p w14:paraId="240638C0" w14:textId="4052BF67" w:rsidR="00CB2E91" w:rsidRDefault="00CB2E91" w:rsidP="00CB2E91">
      <w:pPr>
        <w:pStyle w:val="template"/>
        <w:numPr>
          <w:ilvl w:val="0"/>
          <w:numId w:val="4"/>
        </w:numPr>
      </w:pPr>
      <w:r>
        <w:t>Anonymity</w:t>
      </w:r>
    </w:p>
    <w:p w14:paraId="4185A357" w14:textId="12938565" w:rsidR="00CB2E91" w:rsidRDefault="00CB2E91" w:rsidP="00CB2E91">
      <w:pPr>
        <w:pStyle w:val="template"/>
        <w:numPr>
          <w:ilvl w:val="0"/>
          <w:numId w:val="4"/>
        </w:numPr>
      </w:pPr>
      <w:r>
        <w:t>User authentication.</w:t>
      </w:r>
    </w:p>
    <w:p w14:paraId="407129DD" w14:textId="505FE9A3" w:rsidR="00CB2E91" w:rsidRDefault="00CB2E91" w:rsidP="00CB2E91">
      <w:pPr>
        <w:pStyle w:val="template"/>
        <w:numPr>
          <w:ilvl w:val="0"/>
          <w:numId w:val="4"/>
        </w:numPr>
      </w:pPr>
      <w:r>
        <w:t>User authorization.</w:t>
      </w:r>
    </w:p>
    <w:p w14:paraId="6C9C509A" w14:textId="77777777" w:rsidR="004B4BA3" w:rsidRDefault="004B4BA3">
      <w:pPr>
        <w:pStyle w:val="TOCEntry"/>
      </w:pPr>
      <w:bookmarkStart w:id="264" w:name="_Toc439994696"/>
      <w:bookmarkStart w:id="265" w:name="_Toc505708501"/>
      <w:r>
        <w:t>Appendix A: Glossary</w:t>
      </w:r>
      <w:bookmarkEnd w:id="264"/>
      <w:bookmarkEnd w:id="265"/>
    </w:p>
    <w:p w14:paraId="43CD073A"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2B9B0979" w14:textId="77777777" w:rsidR="004B4BA3" w:rsidRDefault="004B4BA3">
      <w:pPr>
        <w:pStyle w:val="TOCEntry"/>
      </w:pPr>
      <w:bookmarkStart w:id="266" w:name="_Toc439994697"/>
      <w:bookmarkStart w:id="267" w:name="_Toc505708502"/>
      <w:r>
        <w:t>Appendix B: Analysis Models</w:t>
      </w:r>
      <w:bookmarkEnd w:id="266"/>
      <w:bookmarkEnd w:id="267"/>
    </w:p>
    <w:p w14:paraId="75C732C8"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75F41BF6" w14:textId="77777777" w:rsidR="004B4BA3" w:rsidRDefault="004C3584">
      <w:pPr>
        <w:pStyle w:val="template"/>
      </w:pPr>
      <w:r>
        <w:t xml:space="preserve"> </w:t>
      </w:r>
    </w:p>
    <w:sectPr w:rsidR="004B4BA3">
      <w:headerReference w:type="default" r:id="rId15"/>
      <w:pgSz w:w="12240" w:h="15840" w:code="1"/>
      <w:pgMar w:top="1440" w:right="1296" w:bottom="1440" w:left="1296" w:header="720" w:footer="72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Анастасия Гришина" w:date="2018-02-23T12:23:00Z" w:initials="АГ">
    <w:p w14:paraId="538034FB" w14:textId="787D740C" w:rsidR="00256362" w:rsidRDefault="00256362">
      <w:pPr>
        <w:pStyle w:val="a8"/>
      </w:pPr>
      <w:r>
        <w:rPr>
          <w:rStyle w:val="a7"/>
        </w:rPr>
        <w:annotationRef/>
      </w:r>
    </w:p>
  </w:comment>
  <w:comment w:id="8" w:author="Анастасия Гришина" w:date="2018-02-23T12:23:00Z" w:initials="АГ">
    <w:p w14:paraId="38FDBD6B" w14:textId="79588929" w:rsidR="00256362" w:rsidRDefault="00256362">
      <w:pPr>
        <w:pStyle w:val="a8"/>
      </w:pPr>
      <w:r>
        <w:rPr>
          <w:rStyle w:val="a7"/>
        </w:rPr>
        <w:annotationRef/>
      </w:r>
    </w:p>
  </w:comment>
  <w:comment w:id="21" w:author="Анастасия Гришина" w:date="2018-02-23T12:23:00Z" w:initials="АГ">
    <w:p w14:paraId="432B365C" w14:textId="6BD14514" w:rsidR="00256362" w:rsidRDefault="00256362">
      <w:pPr>
        <w:pStyle w:val="a8"/>
      </w:pPr>
      <w:r>
        <w:rPr>
          <w:rStyle w:val="a7"/>
        </w:rPr>
        <w:annotationRef/>
      </w:r>
    </w:p>
  </w:comment>
  <w:comment w:id="27" w:author="Pham Thi An" w:date="2018-02-06T19:03:00Z" w:initials="PTA">
    <w:p w14:paraId="51C9E014" w14:textId="7865A84D" w:rsidR="00256362" w:rsidRDefault="00256362">
      <w:pPr>
        <w:pStyle w:val="a8"/>
      </w:pPr>
      <w:r>
        <w:rPr>
          <w:rStyle w:val="a7"/>
        </w:rPr>
        <w:annotationRef/>
      </w:r>
      <w:r>
        <w:t>Add packages diagram</w:t>
      </w:r>
    </w:p>
  </w:comment>
  <w:comment w:id="137" w:author="Pham Thi An" w:date="2018-02-06T19:21:00Z" w:initials="PTA">
    <w:p w14:paraId="071CBC74" w14:textId="1B8555AE" w:rsidR="00256362" w:rsidRDefault="00256362">
      <w:pPr>
        <w:pStyle w:val="a8"/>
      </w:pPr>
      <w:r>
        <w:rPr>
          <w:rStyle w:val="a7"/>
        </w:rPr>
        <w:annotationRef/>
      </w:r>
      <w:r>
        <w:t>Need details in design phase.</w:t>
      </w:r>
    </w:p>
  </w:comment>
  <w:comment w:id="140" w:author="Pham Thi An" w:date="2018-02-06T19:09:00Z" w:initials="PTA">
    <w:p w14:paraId="2DB94AFD" w14:textId="10D8B29A" w:rsidR="00256362" w:rsidRDefault="00256362">
      <w:pPr>
        <w:pStyle w:val="a8"/>
      </w:pPr>
      <w:r>
        <w:rPr>
          <w:rStyle w:val="a7"/>
        </w:rPr>
        <w:annotationRef/>
      </w:r>
      <w:r>
        <w:t>Update in the design phase when we have more details.</w:t>
      </w:r>
    </w:p>
  </w:comment>
  <w:comment w:id="145" w:author="Pham Thi An" w:date="2018-02-06T19:12:00Z" w:initials="PTA">
    <w:p w14:paraId="504C4F44" w14:textId="502678C1" w:rsidR="00256362" w:rsidRDefault="00256362">
      <w:pPr>
        <w:pStyle w:val="a8"/>
      </w:pPr>
      <w:r>
        <w:rPr>
          <w:rStyle w:val="a7"/>
        </w:rPr>
        <w:annotationRef/>
      </w:r>
      <w:r>
        <w:t>Can include use case for better demonstration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38034FB" w15:done="0"/>
  <w15:commentEx w15:paraId="38FDBD6B" w15:paraIdParent="538034FB" w15:done="0"/>
  <w15:commentEx w15:paraId="432B365C" w15:done="0"/>
  <w15:commentEx w15:paraId="51C9E014" w15:done="0"/>
  <w15:commentEx w15:paraId="071CBC74" w15:done="0"/>
  <w15:commentEx w15:paraId="2DB94AFD" w15:done="0"/>
  <w15:commentEx w15:paraId="504C4F4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38034FB" w16cid:durableId="1E3A865A"/>
  <w16cid:commentId w16cid:paraId="38FDBD6B" w16cid:durableId="1E3A865B"/>
  <w16cid:commentId w16cid:paraId="432B365C" w16cid:durableId="1E3A864C"/>
  <w16cid:commentId w16cid:paraId="51C9E014" w16cid:durableId="1E3A82EC"/>
  <w16cid:commentId w16cid:paraId="071CBC74" w16cid:durableId="1E3A82ED"/>
  <w16cid:commentId w16cid:paraId="2DB94AFD" w16cid:durableId="1E3A82EE"/>
  <w16cid:commentId w16cid:paraId="504C4F44" w16cid:durableId="1E3A82E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AC8973" w14:textId="77777777" w:rsidR="00BC31F3" w:rsidRDefault="00BC31F3">
      <w:r>
        <w:separator/>
      </w:r>
    </w:p>
  </w:endnote>
  <w:endnote w:type="continuationSeparator" w:id="0">
    <w:p w14:paraId="5E7CE2BB" w14:textId="77777777" w:rsidR="00BC31F3" w:rsidRDefault="00BC31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imes">
    <w:panose1 w:val="02020603050405020304"/>
    <w:charset w:val="CC"/>
    <w:family w:val="roman"/>
    <w:pitch w:val="variable"/>
    <w:sig w:usb0="E0002EFF" w:usb1="C000785B" w:usb2="00000009" w:usb3="00000000" w:csb0="000001FF" w:csb1="00000000"/>
  </w:font>
  <w:font w:name="Helvetica Neue">
    <w:charset w:val="00"/>
    <w:family w:val="swiss"/>
    <w:pitch w:val="variable"/>
    <w:sig w:usb0="E50002FF" w:usb1="500079DB" w:usb2="00000010" w:usb3="00000000" w:csb0="00000001"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A5407" w14:textId="77777777" w:rsidR="00256362" w:rsidRDefault="00256362">
    <w:pPr>
      <w:pStyle w:val="a3"/>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C447E" w14:textId="201359D5" w:rsidR="00256362" w:rsidRPr="00AB6E7B" w:rsidRDefault="00256362" w:rsidP="00AB6E7B">
    <w:pPr>
      <w:pStyle w:val="a3"/>
      <w:jc w:val="center"/>
      <w:rPr>
        <w:b w:val="0"/>
      </w:rPr>
    </w:pPr>
    <w:r w:rsidRPr="00AB6E7B">
      <w:rPr>
        <w:b w:val="0"/>
      </w:rPr>
      <w:t xml:space="preserve">Amir </w:t>
    </w:r>
    <w:proofErr w:type="spellStart"/>
    <w:r w:rsidRPr="00AB6E7B">
      <w:rPr>
        <w:b w:val="0"/>
      </w:rPr>
      <w:t>Rahafrouz</w:t>
    </w:r>
    <w:proofErr w:type="spellEnd"/>
    <w:r w:rsidRPr="00AB6E7B">
      <w:rPr>
        <w:b w:val="0"/>
      </w:rPr>
      <w:t xml:space="preserve"> – An Pham - </w:t>
    </w:r>
    <w:proofErr w:type="spellStart"/>
    <w:r w:rsidRPr="00AB6E7B">
      <w:rPr>
        <w:b w:val="0"/>
      </w:rPr>
      <w:t>Anastasiia</w:t>
    </w:r>
    <w:proofErr w:type="spellEnd"/>
    <w:r w:rsidRPr="00AB6E7B">
      <w:rPr>
        <w:b w:val="0"/>
      </w:rPr>
      <w:t xml:space="preserve"> </w:t>
    </w:r>
    <w:proofErr w:type="spellStart"/>
    <w:r w:rsidRPr="00AB6E7B">
      <w:rPr>
        <w:b w:val="0"/>
      </w:rPr>
      <w:t>Grishina</w:t>
    </w:r>
    <w:proofErr w:type="spellEnd"/>
    <w:r w:rsidRPr="00AB6E7B">
      <w:rPr>
        <w:b w:val="0"/>
      </w:rPr>
      <w:t xml:space="preserve"> - </w:t>
    </w:r>
    <w:proofErr w:type="spellStart"/>
    <w:r w:rsidR="00D36194" w:rsidRPr="00D36194">
      <w:rPr>
        <w:b w:val="0"/>
      </w:rPr>
      <w:t>Ijlal</w:t>
    </w:r>
    <w:proofErr w:type="spellEnd"/>
    <w:r w:rsidR="00D36194">
      <w:t xml:space="preserve"> </w:t>
    </w:r>
    <w:proofErr w:type="spellStart"/>
    <w:r w:rsidRPr="00AB6E7B">
      <w:rPr>
        <w:b w:val="0"/>
      </w:rPr>
      <w:t>Niazi</w:t>
    </w:r>
    <w:proofErr w:type="spellEnd"/>
    <w:r w:rsidRPr="00AB6E7B">
      <w:rPr>
        <w:b w:val="0"/>
      </w:rPr>
      <w:t xml:space="preserve"> - Meru </w:t>
    </w:r>
    <w:proofErr w:type="spellStart"/>
    <w:r w:rsidRPr="00AB6E7B">
      <w:rPr>
        <w:b w:val="0"/>
      </w:rPr>
      <w:t>Nurgazy</w:t>
    </w:r>
    <w:proofErr w:type="spellEnd"/>
    <w:r w:rsidRPr="00AB6E7B">
      <w:rPr>
        <w:b w:val="0"/>
      </w:rPr>
      <w:t xml:space="preserve"> - </w:t>
    </w:r>
    <w:proofErr w:type="spellStart"/>
    <w:r w:rsidRPr="00AB6E7B">
      <w:rPr>
        <w:b w:val="0"/>
      </w:rPr>
      <w:t>Sunnatillo</w:t>
    </w:r>
    <w:proofErr w:type="spellEnd"/>
    <w:r w:rsidRPr="00AB6E7B">
      <w:rPr>
        <w:b w:val="0"/>
      </w:rPr>
      <w:t xml:space="preserve"> </w:t>
    </w:r>
    <w:proofErr w:type="spellStart"/>
    <w:r w:rsidRPr="00AB6E7B">
      <w:rPr>
        <w:b w:val="0"/>
      </w:rPr>
      <w:t>Samadov</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534B1" w14:textId="77777777" w:rsidR="00BC31F3" w:rsidRDefault="00BC31F3">
      <w:r>
        <w:separator/>
      </w:r>
    </w:p>
  </w:footnote>
  <w:footnote w:type="continuationSeparator" w:id="0">
    <w:p w14:paraId="1ECE5AB7" w14:textId="77777777" w:rsidR="00BC31F3" w:rsidRDefault="00BC31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09458" w14:textId="0119A76C" w:rsidR="00256362" w:rsidRDefault="00256362">
    <w:pPr>
      <w:pStyle w:val="a4"/>
    </w:pPr>
    <w:r>
      <w:t>Software</w:t>
    </w:r>
    <w:r>
      <w:rPr>
        <w:sz w:val="24"/>
      </w:rPr>
      <w:t xml:space="preserve"> </w:t>
    </w:r>
    <w:r>
      <w:t>Requirements Specification for SLIPPS</w:t>
    </w:r>
    <w:r>
      <w:tab/>
    </w:r>
    <w:r>
      <w:tab/>
      <w:t xml:space="preserve">Page </w:t>
    </w:r>
    <w:r>
      <w:fldChar w:fldCharType="begin"/>
    </w:r>
    <w:r>
      <w:instrText xml:space="preserve"> PAGE  \* MERGEFORMAT </w:instrText>
    </w:r>
    <w:r>
      <w:fldChar w:fldCharType="separate"/>
    </w:r>
    <w:r w:rsidR="001A63B1">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68A7D" w14:textId="3F08E84A" w:rsidR="00256362" w:rsidRDefault="00256362">
    <w:pPr>
      <w:pStyle w:val="a4"/>
      <w:tabs>
        <w:tab w:val="clear" w:pos="9360"/>
        <w:tab w:val="right" w:pos="9630"/>
      </w:tabs>
    </w:pPr>
    <w:r>
      <w:t>Software</w:t>
    </w:r>
    <w:r>
      <w:rPr>
        <w:sz w:val="24"/>
      </w:rPr>
      <w:t xml:space="preserve"> </w:t>
    </w:r>
    <w:r>
      <w:t>Requirements Specification for SLIPPS</w:t>
    </w:r>
    <w:r>
      <w:tab/>
    </w:r>
    <w:r>
      <w:tab/>
      <w:t xml:space="preserve">Page </w:t>
    </w:r>
    <w:r>
      <w:fldChar w:fldCharType="begin"/>
    </w:r>
    <w:r>
      <w:instrText xml:space="preserve"> PAGE  \* MERGEFORMAT </w:instrText>
    </w:r>
    <w:r>
      <w:fldChar w:fldCharType="separate"/>
    </w:r>
    <w:r w:rsidR="001A63B1">
      <w:rPr>
        <w:noProof/>
      </w:rP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8BE7E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2" w15:restartNumberingAfterBreak="0">
    <w:nsid w:val="021B69A5"/>
    <w:multiLevelType w:val="hybridMultilevel"/>
    <w:tmpl w:val="387094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94D72CD"/>
    <w:multiLevelType w:val="hybridMultilevel"/>
    <w:tmpl w:val="F1723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25722"/>
    <w:multiLevelType w:val="hybridMultilevel"/>
    <w:tmpl w:val="DCC64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D32AE"/>
    <w:multiLevelType w:val="hybridMultilevel"/>
    <w:tmpl w:val="EC449384"/>
    <w:lvl w:ilvl="0" w:tplc="04090001">
      <w:start w:val="1"/>
      <w:numFmt w:val="bullet"/>
      <w:lvlText w:val=""/>
      <w:lvlJc w:val="left"/>
      <w:pPr>
        <w:ind w:left="1714" w:hanging="360"/>
      </w:pPr>
      <w:rPr>
        <w:rFonts w:ascii="Symbol" w:hAnsi="Symbol" w:hint="default"/>
      </w:rPr>
    </w:lvl>
    <w:lvl w:ilvl="1" w:tplc="04090003" w:tentative="1">
      <w:start w:val="1"/>
      <w:numFmt w:val="bullet"/>
      <w:lvlText w:val="o"/>
      <w:lvlJc w:val="left"/>
      <w:pPr>
        <w:ind w:left="2434" w:hanging="360"/>
      </w:pPr>
      <w:rPr>
        <w:rFonts w:ascii="Courier New" w:hAnsi="Courier New" w:cs="Courier New" w:hint="default"/>
      </w:rPr>
    </w:lvl>
    <w:lvl w:ilvl="2" w:tplc="04090005" w:tentative="1">
      <w:start w:val="1"/>
      <w:numFmt w:val="bullet"/>
      <w:lvlText w:val=""/>
      <w:lvlJc w:val="left"/>
      <w:pPr>
        <w:ind w:left="3154" w:hanging="360"/>
      </w:pPr>
      <w:rPr>
        <w:rFonts w:ascii="Wingdings" w:hAnsi="Wingdings" w:hint="default"/>
      </w:rPr>
    </w:lvl>
    <w:lvl w:ilvl="3" w:tplc="04090001" w:tentative="1">
      <w:start w:val="1"/>
      <w:numFmt w:val="bullet"/>
      <w:lvlText w:val=""/>
      <w:lvlJc w:val="left"/>
      <w:pPr>
        <w:ind w:left="3874" w:hanging="360"/>
      </w:pPr>
      <w:rPr>
        <w:rFonts w:ascii="Symbol" w:hAnsi="Symbol" w:hint="default"/>
      </w:rPr>
    </w:lvl>
    <w:lvl w:ilvl="4" w:tplc="04090003" w:tentative="1">
      <w:start w:val="1"/>
      <w:numFmt w:val="bullet"/>
      <w:lvlText w:val="o"/>
      <w:lvlJc w:val="left"/>
      <w:pPr>
        <w:ind w:left="4594" w:hanging="360"/>
      </w:pPr>
      <w:rPr>
        <w:rFonts w:ascii="Courier New" w:hAnsi="Courier New" w:cs="Courier New" w:hint="default"/>
      </w:rPr>
    </w:lvl>
    <w:lvl w:ilvl="5" w:tplc="04090005" w:tentative="1">
      <w:start w:val="1"/>
      <w:numFmt w:val="bullet"/>
      <w:lvlText w:val=""/>
      <w:lvlJc w:val="left"/>
      <w:pPr>
        <w:ind w:left="5314" w:hanging="360"/>
      </w:pPr>
      <w:rPr>
        <w:rFonts w:ascii="Wingdings" w:hAnsi="Wingdings" w:hint="default"/>
      </w:rPr>
    </w:lvl>
    <w:lvl w:ilvl="6" w:tplc="04090001" w:tentative="1">
      <w:start w:val="1"/>
      <w:numFmt w:val="bullet"/>
      <w:lvlText w:val=""/>
      <w:lvlJc w:val="left"/>
      <w:pPr>
        <w:ind w:left="6034" w:hanging="360"/>
      </w:pPr>
      <w:rPr>
        <w:rFonts w:ascii="Symbol" w:hAnsi="Symbol" w:hint="default"/>
      </w:rPr>
    </w:lvl>
    <w:lvl w:ilvl="7" w:tplc="04090003" w:tentative="1">
      <w:start w:val="1"/>
      <w:numFmt w:val="bullet"/>
      <w:lvlText w:val="o"/>
      <w:lvlJc w:val="left"/>
      <w:pPr>
        <w:ind w:left="6754" w:hanging="360"/>
      </w:pPr>
      <w:rPr>
        <w:rFonts w:ascii="Courier New" w:hAnsi="Courier New" w:cs="Courier New" w:hint="default"/>
      </w:rPr>
    </w:lvl>
    <w:lvl w:ilvl="8" w:tplc="04090005" w:tentative="1">
      <w:start w:val="1"/>
      <w:numFmt w:val="bullet"/>
      <w:lvlText w:val=""/>
      <w:lvlJc w:val="left"/>
      <w:pPr>
        <w:ind w:left="7474" w:hanging="360"/>
      </w:pPr>
      <w:rPr>
        <w:rFonts w:ascii="Wingdings" w:hAnsi="Wingdings" w:hint="default"/>
      </w:rPr>
    </w:lvl>
  </w:abstractNum>
  <w:abstractNum w:abstractNumId="6" w15:restartNumberingAfterBreak="0">
    <w:nsid w:val="1DEC2F34"/>
    <w:multiLevelType w:val="multilevel"/>
    <w:tmpl w:val="3ECE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D191B"/>
    <w:multiLevelType w:val="hybridMultilevel"/>
    <w:tmpl w:val="98381706"/>
    <w:lvl w:ilvl="0" w:tplc="940AAAA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9C6E5D"/>
    <w:multiLevelType w:val="hybridMultilevel"/>
    <w:tmpl w:val="5E848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2E3797"/>
    <w:multiLevelType w:val="multilevel"/>
    <w:tmpl w:val="C322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FD260B"/>
    <w:multiLevelType w:val="hybridMultilevel"/>
    <w:tmpl w:val="2068A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941817"/>
    <w:multiLevelType w:val="hybridMultilevel"/>
    <w:tmpl w:val="4D96EC90"/>
    <w:lvl w:ilvl="0" w:tplc="1A241A7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F46972"/>
    <w:multiLevelType w:val="hybridMultilevel"/>
    <w:tmpl w:val="15E41F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F550285"/>
    <w:multiLevelType w:val="hybridMultilevel"/>
    <w:tmpl w:val="89F06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6C4FA6"/>
    <w:multiLevelType w:val="hybridMultilevel"/>
    <w:tmpl w:val="B5226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6E336930"/>
    <w:multiLevelType w:val="hybridMultilevel"/>
    <w:tmpl w:val="3E803D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161552B"/>
    <w:multiLevelType w:val="hybridMultilevel"/>
    <w:tmpl w:val="25A44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758C54E9"/>
    <w:multiLevelType w:val="hybridMultilevel"/>
    <w:tmpl w:val="0456C580"/>
    <w:lvl w:ilvl="0" w:tplc="A94C419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7705D44"/>
    <w:multiLevelType w:val="hybridMultilevel"/>
    <w:tmpl w:val="59F2EE86"/>
    <w:lvl w:ilvl="0" w:tplc="FB1AB884">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4E04CB"/>
    <w:multiLevelType w:val="hybridMultilevel"/>
    <w:tmpl w:val="7F22B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18"/>
  </w:num>
  <w:num w:numId="4">
    <w:abstractNumId w:val="17"/>
  </w:num>
  <w:num w:numId="5">
    <w:abstractNumId w:val="6"/>
  </w:num>
  <w:num w:numId="6">
    <w:abstractNumId w:val="9"/>
  </w:num>
  <w:num w:numId="7">
    <w:abstractNumId w:val="7"/>
  </w:num>
  <w:num w:numId="8">
    <w:abstractNumId w:val="19"/>
  </w:num>
  <w:num w:numId="9">
    <w:abstractNumId w:val="12"/>
  </w:num>
  <w:num w:numId="10">
    <w:abstractNumId w:val="8"/>
  </w:num>
  <w:num w:numId="11">
    <w:abstractNumId w:val="3"/>
  </w:num>
  <w:num w:numId="12">
    <w:abstractNumId w:val="15"/>
  </w:num>
  <w:num w:numId="13">
    <w:abstractNumId w:val="10"/>
  </w:num>
  <w:num w:numId="14">
    <w:abstractNumId w:val="11"/>
  </w:num>
  <w:num w:numId="15">
    <w:abstractNumId w:val="13"/>
  </w:num>
  <w:num w:numId="16">
    <w:abstractNumId w:val="5"/>
  </w:num>
  <w:num w:numId="17">
    <w:abstractNumId w:val="4"/>
  </w:num>
  <w:num w:numId="18">
    <w:abstractNumId w:val="16"/>
  </w:num>
  <w:num w:numId="19">
    <w:abstractNumId w:val="1"/>
  </w:num>
  <w:num w:numId="20">
    <w:abstractNumId w:val="2"/>
  </w:num>
  <w:num w:numId="21">
    <w:abstractNumId w:val="14"/>
  </w:num>
  <w:num w:numId="2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Анастасия Гришина">
    <w15:presenceInfo w15:providerId="Windows Live" w15:userId="ba562ebfaf1bc7ab"/>
  </w15:person>
  <w15:person w15:author="Pham Thi An">
    <w15:presenceInfo w15:providerId="None" w15:userId="Pham Thi 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221"/>
    <w:rsid w:val="000012E9"/>
    <w:rsid w:val="00013419"/>
    <w:rsid w:val="000152B7"/>
    <w:rsid w:val="000246ED"/>
    <w:rsid w:val="000341CA"/>
    <w:rsid w:val="00035BE3"/>
    <w:rsid w:val="00056DBA"/>
    <w:rsid w:val="00070595"/>
    <w:rsid w:val="0007161B"/>
    <w:rsid w:val="00071791"/>
    <w:rsid w:val="000A36B5"/>
    <w:rsid w:val="000B0684"/>
    <w:rsid w:val="000E128F"/>
    <w:rsid w:val="00122C6D"/>
    <w:rsid w:val="00131343"/>
    <w:rsid w:val="00141EB5"/>
    <w:rsid w:val="00165A94"/>
    <w:rsid w:val="001675C0"/>
    <w:rsid w:val="001968F2"/>
    <w:rsid w:val="001A5A71"/>
    <w:rsid w:val="001A63B1"/>
    <w:rsid w:val="001A73A9"/>
    <w:rsid w:val="001B1091"/>
    <w:rsid w:val="001C2066"/>
    <w:rsid w:val="001D16BC"/>
    <w:rsid w:val="001E3892"/>
    <w:rsid w:val="001F5763"/>
    <w:rsid w:val="00206FAF"/>
    <w:rsid w:val="00213562"/>
    <w:rsid w:val="0021696B"/>
    <w:rsid w:val="0022270F"/>
    <w:rsid w:val="00234D57"/>
    <w:rsid w:val="002416E4"/>
    <w:rsid w:val="00244A45"/>
    <w:rsid w:val="00246C64"/>
    <w:rsid w:val="00254662"/>
    <w:rsid w:val="00256362"/>
    <w:rsid w:val="00264F90"/>
    <w:rsid w:val="00267E7F"/>
    <w:rsid w:val="002722F7"/>
    <w:rsid w:val="00286E6F"/>
    <w:rsid w:val="00291A0F"/>
    <w:rsid w:val="00297AE2"/>
    <w:rsid w:val="002B58E3"/>
    <w:rsid w:val="002E650B"/>
    <w:rsid w:val="002F00C1"/>
    <w:rsid w:val="00300304"/>
    <w:rsid w:val="00302528"/>
    <w:rsid w:val="0033506E"/>
    <w:rsid w:val="00345F67"/>
    <w:rsid w:val="00355195"/>
    <w:rsid w:val="00366D03"/>
    <w:rsid w:val="00372F45"/>
    <w:rsid w:val="003B0C67"/>
    <w:rsid w:val="003C605C"/>
    <w:rsid w:val="003F5368"/>
    <w:rsid w:val="004163BC"/>
    <w:rsid w:val="00416896"/>
    <w:rsid w:val="00417D2E"/>
    <w:rsid w:val="0043547F"/>
    <w:rsid w:val="00447B66"/>
    <w:rsid w:val="00450C1B"/>
    <w:rsid w:val="00455FD9"/>
    <w:rsid w:val="00463C3B"/>
    <w:rsid w:val="00465FF6"/>
    <w:rsid w:val="004665A6"/>
    <w:rsid w:val="00477B6C"/>
    <w:rsid w:val="004977A0"/>
    <w:rsid w:val="004B4BA3"/>
    <w:rsid w:val="004C3584"/>
    <w:rsid w:val="004E20C5"/>
    <w:rsid w:val="004E41AC"/>
    <w:rsid w:val="00517659"/>
    <w:rsid w:val="005533F5"/>
    <w:rsid w:val="0056251E"/>
    <w:rsid w:val="005737F3"/>
    <w:rsid w:val="005750E8"/>
    <w:rsid w:val="00576BDB"/>
    <w:rsid w:val="005835B0"/>
    <w:rsid w:val="005838F2"/>
    <w:rsid w:val="0058695B"/>
    <w:rsid w:val="00590329"/>
    <w:rsid w:val="005903B2"/>
    <w:rsid w:val="00590868"/>
    <w:rsid w:val="00597C2F"/>
    <w:rsid w:val="005A462C"/>
    <w:rsid w:val="005A6BC9"/>
    <w:rsid w:val="005B6CB2"/>
    <w:rsid w:val="005D0570"/>
    <w:rsid w:val="005D43B6"/>
    <w:rsid w:val="005E3C22"/>
    <w:rsid w:val="00623FDA"/>
    <w:rsid w:val="00652E95"/>
    <w:rsid w:val="006577A9"/>
    <w:rsid w:val="00667C07"/>
    <w:rsid w:val="006752C4"/>
    <w:rsid w:val="00676807"/>
    <w:rsid w:val="006A629F"/>
    <w:rsid w:val="006B0EEF"/>
    <w:rsid w:val="006C2221"/>
    <w:rsid w:val="006C2582"/>
    <w:rsid w:val="006C3556"/>
    <w:rsid w:val="006C409E"/>
    <w:rsid w:val="006E44D3"/>
    <w:rsid w:val="006F5C6B"/>
    <w:rsid w:val="006F7E8D"/>
    <w:rsid w:val="00733922"/>
    <w:rsid w:val="0076478C"/>
    <w:rsid w:val="00767726"/>
    <w:rsid w:val="007719C7"/>
    <w:rsid w:val="00783658"/>
    <w:rsid w:val="00790815"/>
    <w:rsid w:val="007B46C9"/>
    <w:rsid w:val="007B5C1C"/>
    <w:rsid w:val="007C2F15"/>
    <w:rsid w:val="007D0958"/>
    <w:rsid w:val="007D6842"/>
    <w:rsid w:val="007E4ED7"/>
    <w:rsid w:val="007E54C1"/>
    <w:rsid w:val="007F1EB7"/>
    <w:rsid w:val="007F3436"/>
    <w:rsid w:val="00807596"/>
    <w:rsid w:val="008460CC"/>
    <w:rsid w:val="00855148"/>
    <w:rsid w:val="00861C10"/>
    <w:rsid w:val="00877508"/>
    <w:rsid w:val="008948EF"/>
    <w:rsid w:val="008963E6"/>
    <w:rsid w:val="008A0A13"/>
    <w:rsid w:val="008A15E5"/>
    <w:rsid w:val="008C28B7"/>
    <w:rsid w:val="008C5C7E"/>
    <w:rsid w:val="008F1025"/>
    <w:rsid w:val="00920078"/>
    <w:rsid w:val="009306CE"/>
    <w:rsid w:val="00941DA3"/>
    <w:rsid w:val="0095291D"/>
    <w:rsid w:val="00955455"/>
    <w:rsid w:val="009568B7"/>
    <w:rsid w:val="00966765"/>
    <w:rsid w:val="009802DD"/>
    <w:rsid w:val="00995F6F"/>
    <w:rsid w:val="009B38C1"/>
    <w:rsid w:val="009C4C2D"/>
    <w:rsid w:val="009D3EAE"/>
    <w:rsid w:val="009E5959"/>
    <w:rsid w:val="00A012C5"/>
    <w:rsid w:val="00A20BE6"/>
    <w:rsid w:val="00A873F9"/>
    <w:rsid w:val="00A9589B"/>
    <w:rsid w:val="00AA0824"/>
    <w:rsid w:val="00AB6E7B"/>
    <w:rsid w:val="00AC128C"/>
    <w:rsid w:val="00AE2253"/>
    <w:rsid w:val="00AF06A8"/>
    <w:rsid w:val="00B122CD"/>
    <w:rsid w:val="00B32E87"/>
    <w:rsid w:val="00B35DD4"/>
    <w:rsid w:val="00B56057"/>
    <w:rsid w:val="00B56EDA"/>
    <w:rsid w:val="00B80DA5"/>
    <w:rsid w:val="00BA34B7"/>
    <w:rsid w:val="00BC1074"/>
    <w:rsid w:val="00BC31F3"/>
    <w:rsid w:val="00BE42FE"/>
    <w:rsid w:val="00BF421E"/>
    <w:rsid w:val="00C14BA8"/>
    <w:rsid w:val="00C14BC1"/>
    <w:rsid w:val="00C3519F"/>
    <w:rsid w:val="00C50B2E"/>
    <w:rsid w:val="00C57FE1"/>
    <w:rsid w:val="00C85148"/>
    <w:rsid w:val="00C918B8"/>
    <w:rsid w:val="00C9647E"/>
    <w:rsid w:val="00CA0498"/>
    <w:rsid w:val="00CA1360"/>
    <w:rsid w:val="00CB1A7E"/>
    <w:rsid w:val="00CB2E91"/>
    <w:rsid w:val="00CE4231"/>
    <w:rsid w:val="00CF4444"/>
    <w:rsid w:val="00D16F50"/>
    <w:rsid w:val="00D2399B"/>
    <w:rsid w:val="00D23BAA"/>
    <w:rsid w:val="00D335BA"/>
    <w:rsid w:val="00D33821"/>
    <w:rsid w:val="00D36194"/>
    <w:rsid w:val="00D47193"/>
    <w:rsid w:val="00D474B5"/>
    <w:rsid w:val="00D51204"/>
    <w:rsid w:val="00D5357F"/>
    <w:rsid w:val="00D80EFA"/>
    <w:rsid w:val="00D84AC7"/>
    <w:rsid w:val="00D86D78"/>
    <w:rsid w:val="00DA16DA"/>
    <w:rsid w:val="00DA2115"/>
    <w:rsid w:val="00DC7802"/>
    <w:rsid w:val="00E02E8B"/>
    <w:rsid w:val="00E07676"/>
    <w:rsid w:val="00E132B9"/>
    <w:rsid w:val="00E14188"/>
    <w:rsid w:val="00E53F53"/>
    <w:rsid w:val="00E822C2"/>
    <w:rsid w:val="00E953C9"/>
    <w:rsid w:val="00EB38C6"/>
    <w:rsid w:val="00EE2CD7"/>
    <w:rsid w:val="00EF4E09"/>
    <w:rsid w:val="00F0073D"/>
    <w:rsid w:val="00F547D8"/>
    <w:rsid w:val="00F54D9F"/>
    <w:rsid w:val="00F60220"/>
    <w:rsid w:val="00F8323F"/>
    <w:rsid w:val="00F9331D"/>
    <w:rsid w:val="00FB3F25"/>
    <w:rsid w:val="00FB735A"/>
    <w:rsid w:val="00FD7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20215C"/>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a">
    <w:name w:val="Normal"/>
    <w:qFormat/>
    <w:rsid w:val="00D86D78"/>
    <w:rPr>
      <w:sz w:val="24"/>
      <w:szCs w:val="24"/>
    </w:rPr>
  </w:style>
  <w:style w:type="paragraph" w:styleId="1">
    <w:name w:val="heading 1"/>
    <w:basedOn w:val="a"/>
    <w:next w:val="a"/>
    <w:qFormat/>
    <w:pPr>
      <w:keepNext/>
      <w:keepLines/>
      <w:numPr>
        <w:numId w:val="1"/>
      </w:numPr>
      <w:spacing w:before="480" w:after="240" w:line="240" w:lineRule="atLeast"/>
      <w:outlineLvl w:val="0"/>
    </w:pPr>
    <w:rPr>
      <w:rFonts w:ascii="Times" w:hAnsi="Times"/>
      <w:b/>
      <w:kern w:val="28"/>
      <w:sz w:val="36"/>
      <w:szCs w:val="20"/>
    </w:rPr>
  </w:style>
  <w:style w:type="paragraph" w:styleId="2">
    <w:name w:val="heading 2"/>
    <w:basedOn w:val="a"/>
    <w:next w:val="a"/>
    <w:qFormat/>
    <w:pPr>
      <w:keepNext/>
      <w:keepLines/>
      <w:numPr>
        <w:ilvl w:val="1"/>
        <w:numId w:val="1"/>
      </w:numPr>
      <w:spacing w:before="280" w:after="280" w:line="240" w:lineRule="atLeast"/>
      <w:outlineLvl w:val="1"/>
    </w:pPr>
    <w:rPr>
      <w:rFonts w:ascii="Times" w:hAnsi="Times"/>
      <w:b/>
      <w:sz w:val="28"/>
      <w:szCs w:val="20"/>
    </w:rPr>
  </w:style>
  <w:style w:type="paragraph" w:styleId="3">
    <w:name w:val="heading 3"/>
    <w:basedOn w:val="a"/>
    <w:next w:val="a"/>
    <w:qFormat/>
    <w:pPr>
      <w:numPr>
        <w:ilvl w:val="2"/>
        <w:numId w:val="1"/>
      </w:numPr>
      <w:spacing w:before="240" w:after="240" w:line="276" w:lineRule="auto"/>
      <w:outlineLvl w:val="2"/>
    </w:pPr>
    <w:rPr>
      <w:rFonts w:ascii="Times" w:hAnsi="Times"/>
      <w:b/>
      <w:szCs w:val="20"/>
    </w:rPr>
  </w:style>
  <w:style w:type="paragraph" w:styleId="4">
    <w:name w:val="heading 4"/>
    <w:basedOn w:val="a"/>
    <w:next w:val="a"/>
    <w:qFormat/>
    <w:pPr>
      <w:keepNext/>
      <w:numPr>
        <w:ilvl w:val="3"/>
        <w:numId w:val="1"/>
      </w:numPr>
      <w:spacing w:before="240" w:after="60" w:line="220" w:lineRule="exact"/>
      <w:jc w:val="both"/>
      <w:outlineLvl w:val="3"/>
    </w:pPr>
    <w:rPr>
      <w:b/>
      <w:i/>
      <w:sz w:val="22"/>
      <w:szCs w:val="20"/>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szCs w:val="20"/>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szCs w:val="20"/>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szCs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szCs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spacing w:after="80" w:line="276" w:lineRule="auto"/>
    </w:pPr>
    <w:rPr>
      <w:rFonts w:ascii="Times" w:hAnsi="Times"/>
      <w:b/>
      <w:i/>
      <w:sz w:val="20"/>
      <w:szCs w:val="20"/>
    </w:rPr>
  </w:style>
  <w:style w:type="paragraph" w:customStyle="1" w:styleId="bullet">
    <w:name w:val="bullet"/>
    <w:basedOn w:val="a"/>
    <w:pPr>
      <w:spacing w:after="80" w:line="276" w:lineRule="auto"/>
    </w:pPr>
    <w:rPr>
      <w:rFonts w:ascii="Arial" w:hAnsi="Arial"/>
      <w:sz w:val="20"/>
      <w:szCs w:val="20"/>
    </w:rPr>
  </w:style>
  <w:style w:type="paragraph" w:styleId="a4">
    <w:name w:val="header"/>
    <w:basedOn w:val="a"/>
    <w:pPr>
      <w:tabs>
        <w:tab w:val="center" w:pos="4680"/>
        <w:tab w:val="right" w:pos="9360"/>
      </w:tabs>
      <w:spacing w:after="80" w:line="276" w:lineRule="auto"/>
    </w:pPr>
    <w:rPr>
      <w:rFonts w:ascii="Times" w:hAnsi="Times"/>
      <w:b/>
      <w:i/>
      <w:sz w:val="20"/>
      <w:szCs w:val="20"/>
    </w:rPr>
  </w:style>
  <w:style w:type="paragraph" w:customStyle="1" w:styleId="heading1">
    <w:name w:val="heading1"/>
    <w:basedOn w:val="a"/>
    <w:pPr>
      <w:tabs>
        <w:tab w:val="left" w:pos="450"/>
        <w:tab w:val="left" w:pos="1080"/>
        <w:tab w:val="left" w:pos="1800"/>
        <w:tab w:val="left" w:pos="2610"/>
      </w:tabs>
      <w:spacing w:after="80" w:line="276" w:lineRule="auto"/>
    </w:pPr>
    <w:rPr>
      <w:rFonts w:ascii="Times" w:hAnsi="Times"/>
      <w:szCs w:val="20"/>
    </w:rPr>
  </w:style>
  <w:style w:type="paragraph" w:styleId="10">
    <w:name w:val="toc 1"/>
    <w:basedOn w:val="a"/>
    <w:next w:val="a"/>
    <w:uiPriority w:val="39"/>
    <w:pPr>
      <w:tabs>
        <w:tab w:val="left" w:pos="360"/>
        <w:tab w:val="right" w:leader="dot" w:pos="9360"/>
      </w:tabs>
      <w:spacing w:before="60" w:after="80" w:line="220" w:lineRule="exact"/>
      <w:ind w:left="360" w:hanging="360"/>
      <w:jc w:val="both"/>
    </w:pPr>
    <w:rPr>
      <w:rFonts w:ascii="Times" w:hAnsi="Times"/>
      <w:b/>
      <w:noProof/>
      <w:szCs w:val="20"/>
    </w:rPr>
  </w:style>
  <w:style w:type="paragraph" w:styleId="20">
    <w:name w:val="toc 2"/>
    <w:basedOn w:val="a"/>
    <w:next w:val="a"/>
    <w:uiPriority w:val="39"/>
    <w:pPr>
      <w:tabs>
        <w:tab w:val="right" w:leader="dot" w:pos="9360"/>
      </w:tabs>
      <w:spacing w:after="80" w:line="220" w:lineRule="exact"/>
      <w:ind w:left="270"/>
      <w:jc w:val="both"/>
    </w:pPr>
    <w:rPr>
      <w:rFonts w:ascii="Times" w:hAnsi="Times"/>
      <w:sz w:val="22"/>
      <w:szCs w:val="20"/>
    </w:rPr>
  </w:style>
  <w:style w:type="paragraph" w:customStyle="1" w:styleId="level4">
    <w:name w:val="level 4"/>
    <w:basedOn w:val="a"/>
    <w:pPr>
      <w:spacing w:before="120" w:after="120" w:line="276" w:lineRule="auto"/>
      <w:ind w:left="634"/>
    </w:pPr>
    <w:rPr>
      <w:rFonts w:ascii="Times" w:hAnsi="Times"/>
      <w:szCs w:val="20"/>
    </w:rPr>
  </w:style>
  <w:style w:type="paragraph" w:customStyle="1" w:styleId="level5">
    <w:name w:val="level 5"/>
    <w:basedOn w:val="a"/>
    <w:pPr>
      <w:tabs>
        <w:tab w:val="left" w:pos="2520"/>
      </w:tabs>
      <w:spacing w:after="80" w:line="276" w:lineRule="auto"/>
      <w:ind w:left="1440"/>
    </w:pPr>
    <w:rPr>
      <w:rFonts w:ascii="Times" w:hAnsi="Times"/>
      <w:szCs w:val="20"/>
    </w:rPr>
  </w:style>
  <w:style w:type="paragraph" w:styleId="a5">
    <w:name w:val="Title"/>
    <w:basedOn w:val="a"/>
    <w:qFormat/>
    <w:pPr>
      <w:spacing w:before="240" w:after="720"/>
      <w:jc w:val="right"/>
    </w:pPr>
    <w:rPr>
      <w:rFonts w:ascii="Arial" w:hAnsi="Arial"/>
      <w:b/>
      <w:kern w:val="28"/>
      <w:sz w:val="64"/>
      <w:szCs w:val="20"/>
    </w:rPr>
  </w:style>
  <w:style w:type="paragraph" w:customStyle="1" w:styleId="TOCEntry">
    <w:name w:val="TOCEntry"/>
    <w:basedOn w:val="a"/>
    <w:pPr>
      <w:keepNext/>
      <w:keepLines/>
      <w:spacing w:before="120" w:after="240" w:line="240" w:lineRule="atLeast"/>
    </w:pPr>
    <w:rPr>
      <w:rFonts w:ascii="Times" w:hAnsi="Times"/>
      <w:b/>
      <w:sz w:val="36"/>
      <w:szCs w:val="20"/>
    </w:rPr>
  </w:style>
  <w:style w:type="paragraph" w:styleId="30">
    <w:name w:val="toc 3"/>
    <w:basedOn w:val="a"/>
    <w:next w:val="a"/>
    <w:semiHidden/>
    <w:pPr>
      <w:tabs>
        <w:tab w:val="left" w:pos="1200"/>
        <w:tab w:val="right" w:leader="dot" w:pos="9360"/>
      </w:tabs>
      <w:spacing w:after="80" w:line="276" w:lineRule="auto"/>
      <w:ind w:left="480"/>
    </w:pPr>
    <w:rPr>
      <w:rFonts w:ascii="Times" w:hAnsi="Times"/>
      <w:noProof/>
      <w:sz w:val="22"/>
      <w:szCs w:val="20"/>
    </w:rPr>
  </w:style>
  <w:style w:type="paragraph" w:styleId="40">
    <w:name w:val="toc 4"/>
    <w:basedOn w:val="a"/>
    <w:next w:val="a"/>
    <w:semiHidden/>
    <w:pPr>
      <w:tabs>
        <w:tab w:val="right" w:leader="dot" w:pos="9360"/>
      </w:tabs>
      <w:spacing w:after="80" w:line="276" w:lineRule="auto"/>
      <w:ind w:left="720"/>
    </w:pPr>
    <w:rPr>
      <w:rFonts w:ascii="Times" w:hAnsi="Times"/>
      <w:szCs w:val="20"/>
    </w:rPr>
  </w:style>
  <w:style w:type="paragraph" w:styleId="50">
    <w:name w:val="toc 5"/>
    <w:basedOn w:val="a"/>
    <w:next w:val="a"/>
    <w:semiHidden/>
    <w:pPr>
      <w:tabs>
        <w:tab w:val="right" w:leader="dot" w:pos="9360"/>
      </w:tabs>
      <w:spacing w:after="80" w:line="276" w:lineRule="auto"/>
      <w:ind w:left="960"/>
    </w:pPr>
    <w:rPr>
      <w:rFonts w:ascii="Times" w:hAnsi="Times"/>
      <w:szCs w:val="20"/>
    </w:rPr>
  </w:style>
  <w:style w:type="paragraph" w:styleId="60">
    <w:name w:val="toc 6"/>
    <w:basedOn w:val="a"/>
    <w:next w:val="a"/>
    <w:semiHidden/>
    <w:pPr>
      <w:tabs>
        <w:tab w:val="right" w:leader="dot" w:pos="9360"/>
      </w:tabs>
      <w:spacing w:after="80" w:line="276" w:lineRule="auto"/>
      <w:ind w:left="1200"/>
    </w:pPr>
    <w:rPr>
      <w:rFonts w:ascii="Times" w:hAnsi="Times"/>
      <w:szCs w:val="20"/>
    </w:rPr>
  </w:style>
  <w:style w:type="paragraph" w:styleId="70">
    <w:name w:val="toc 7"/>
    <w:basedOn w:val="a"/>
    <w:next w:val="a"/>
    <w:semiHidden/>
    <w:pPr>
      <w:tabs>
        <w:tab w:val="right" w:leader="dot" w:pos="9360"/>
      </w:tabs>
      <w:spacing w:after="80" w:line="276" w:lineRule="auto"/>
      <w:ind w:left="1440"/>
    </w:pPr>
    <w:rPr>
      <w:rFonts w:ascii="Times" w:hAnsi="Times"/>
      <w:szCs w:val="20"/>
    </w:rPr>
  </w:style>
  <w:style w:type="paragraph" w:styleId="80">
    <w:name w:val="toc 8"/>
    <w:basedOn w:val="a"/>
    <w:next w:val="a"/>
    <w:semiHidden/>
    <w:pPr>
      <w:tabs>
        <w:tab w:val="right" w:leader="dot" w:pos="9360"/>
      </w:tabs>
      <w:spacing w:after="80" w:line="276" w:lineRule="auto"/>
      <w:ind w:left="1680"/>
    </w:pPr>
    <w:rPr>
      <w:rFonts w:ascii="Times" w:hAnsi="Times"/>
      <w:szCs w:val="20"/>
    </w:rPr>
  </w:style>
  <w:style w:type="paragraph" w:styleId="90">
    <w:name w:val="toc 9"/>
    <w:basedOn w:val="a"/>
    <w:next w:val="a"/>
    <w:semiHidden/>
    <w:pPr>
      <w:tabs>
        <w:tab w:val="right" w:leader="dot" w:pos="9360"/>
      </w:tabs>
      <w:spacing w:after="80" w:line="276" w:lineRule="auto"/>
      <w:ind w:left="1920"/>
    </w:pPr>
    <w:rPr>
      <w:rFonts w:ascii="Times" w:hAnsi="Times"/>
      <w:szCs w:val="20"/>
    </w:rPr>
  </w:style>
  <w:style w:type="paragraph" w:customStyle="1" w:styleId="template">
    <w:name w:val="template"/>
    <w:basedOn w:val="a"/>
    <w:pPr>
      <w:spacing w:after="80" w:line="276" w:lineRule="auto"/>
    </w:pPr>
    <w:rPr>
      <w:rFonts w:ascii="Arial" w:hAnsi="Arial"/>
      <w:i/>
      <w:sz w:val="22"/>
      <w:szCs w:val="20"/>
    </w:rPr>
  </w:style>
  <w:style w:type="character" w:styleId="a6">
    <w:name w:val="page number"/>
    <w:basedOn w:val="a0"/>
  </w:style>
  <w:style w:type="paragraph" w:customStyle="1" w:styleId="level3text">
    <w:name w:val="level 3 text"/>
    <w:basedOn w:val="a"/>
    <w:pPr>
      <w:spacing w:after="80" w:line="220" w:lineRule="exact"/>
      <w:ind w:left="1350" w:hanging="716"/>
    </w:pPr>
    <w:rPr>
      <w:rFonts w:ascii="Arial" w:hAnsi="Arial"/>
      <w:i/>
      <w:sz w:val="22"/>
      <w:szCs w:val="20"/>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jc w:val="center"/>
    </w:pPr>
    <w:rPr>
      <w:rFonts w:ascii="Arial" w:hAnsi="Arial"/>
      <w:b/>
      <w:sz w:val="36"/>
      <w:szCs w:val="20"/>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character" w:styleId="a7">
    <w:name w:val="annotation reference"/>
    <w:basedOn w:val="a0"/>
    <w:rsid w:val="009568B7"/>
    <w:rPr>
      <w:sz w:val="18"/>
      <w:szCs w:val="18"/>
    </w:rPr>
  </w:style>
  <w:style w:type="paragraph" w:styleId="a8">
    <w:name w:val="annotation text"/>
    <w:basedOn w:val="a"/>
    <w:link w:val="a9"/>
    <w:rsid w:val="009568B7"/>
    <w:pPr>
      <w:spacing w:after="80" w:line="276" w:lineRule="auto"/>
    </w:pPr>
    <w:rPr>
      <w:rFonts w:ascii="Times" w:hAnsi="Times"/>
    </w:rPr>
  </w:style>
  <w:style w:type="character" w:customStyle="1" w:styleId="a9">
    <w:name w:val="Текст примечания Знак"/>
    <w:basedOn w:val="a0"/>
    <w:link w:val="a8"/>
    <w:rsid w:val="009568B7"/>
    <w:rPr>
      <w:rFonts w:ascii="Times" w:hAnsi="Times"/>
      <w:sz w:val="24"/>
      <w:szCs w:val="24"/>
    </w:rPr>
  </w:style>
  <w:style w:type="paragraph" w:styleId="aa">
    <w:name w:val="annotation subject"/>
    <w:basedOn w:val="a8"/>
    <w:next w:val="a8"/>
    <w:link w:val="ab"/>
    <w:rsid w:val="009568B7"/>
    <w:rPr>
      <w:b/>
      <w:bCs/>
      <w:sz w:val="20"/>
      <w:szCs w:val="20"/>
    </w:rPr>
  </w:style>
  <w:style w:type="character" w:customStyle="1" w:styleId="ab">
    <w:name w:val="Тема примечания Знак"/>
    <w:basedOn w:val="a9"/>
    <w:link w:val="aa"/>
    <w:rsid w:val="009568B7"/>
    <w:rPr>
      <w:rFonts w:ascii="Times" w:hAnsi="Times"/>
      <w:b/>
      <w:bCs/>
      <w:sz w:val="24"/>
      <w:szCs w:val="24"/>
    </w:rPr>
  </w:style>
  <w:style w:type="paragraph" w:styleId="ac">
    <w:name w:val="Balloon Text"/>
    <w:basedOn w:val="a"/>
    <w:link w:val="ad"/>
    <w:rsid w:val="009568B7"/>
    <w:rPr>
      <w:sz w:val="18"/>
      <w:szCs w:val="18"/>
    </w:rPr>
  </w:style>
  <w:style w:type="character" w:customStyle="1" w:styleId="ad">
    <w:name w:val="Текст выноски Знак"/>
    <w:basedOn w:val="a0"/>
    <w:link w:val="ac"/>
    <w:rsid w:val="009568B7"/>
    <w:rPr>
      <w:sz w:val="18"/>
      <w:szCs w:val="18"/>
    </w:rPr>
  </w:style>
  <w:style w:type="paragraph" w:styleId="ae">
    <w:name w:val="List Paragraph"/>
    <w:basedOn w:val="a"/>
    <w:uiPriority w:val="72"/>
    <w:rsid w:val="00297AE2"/>
    <w:pPr>
      <w:spacing w:after="80" w:line="276" w:lineRule="auto"/>
      <w:ind w:left="720"/>
      <w:contextualSpacing/>
    </w:pPr>
    <w:rPr>
      <w:rFonts w:ascii="Times" w:hAnsi="Times"/>
      <w:szCs w:val="20"/>
    </w:rPr>
  </w:style>
  <w:style w:type="table" w:styleId="af">
    <w:name w:val="Table Grid"/>
    <w:basedOn w:val="a1"/>
    <w:rsid w:val="00D86D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Emphasis"/>
    <w:basedOn w:val="a0"/>
    <w:qFormat/>
    <w:rsid w:val="00E822C2"/>
    <w:rPr>
      <w:i/>
      <w:iCs/>
    </w:rPr>
  </w:style>
  <w:style w:type="paragraph" w:customStyle="1" w:styleId="p1">
    <w:name w:val="p1"/>
    <w:basedOn w:val="a"/>
    <w:rsid w:val="008A0A13"/>
    <w:rPr>
      <w:rFonts w:ascii="Helvetica Neue" w:hAnsi="Helvetica Neue"/>
      <w:color w:val="45454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65988">
      <w:bodyDiv w:val="1"/>
      <w:marLeft w:val="0"/>
      <w:marRight w:val="0"/>
      <w:marTop w:val="0"/>
      <w:marBottom w:val="0"/>
      <w:divBdr>
        <w:top w:val="none" w:sz="0" w:space="0" w:color="auto"/>
        <w:left w:val="none" w:sz="0" w:space="0" w:color="auto"/>
        <w:bottom w:val="none" w:sz="0" w:space="0" w:color="auto"/>
        <w:right w:val="none" w:sz="0" w:space="0" w:color="auto"/>
      </w:divBdr>
    </w:div>
    <w:div w:id="38674294">
      <w:bodyDiv w:val="1"/>
      <w:marLeft w:val="0"/>
      <w:marRight w:val="0"/>
      <w:marTop w:val="0"/>
      <w:marBottom w:val="0"/>
      <w:divBdr>
        <w:top w:val="none" w:sz="0" w:space="0" w:color="auto"/>
        <w:left w:val="none" w:sz="0" w:space="0" w:color="auto"/>
        <w:bottom w:val="none" w:sz="0" w:space="0" w:color="auto"/>
        <w:right w:val="none" w:sz="0" w:space="0" w:color="auto"/>
      </w:divBdr>
    </w:div>
    <w:div w:id="68842963">
      <w:bodyDiv w:val="1"/>
      <w:marLeft w:val="0"/>
      <w:marRight w:val="0"/>
      <w:marTop w:val="0"/>
      <w:marBottom w:val="0"/>
      <w:divBdr>
        <w:top w:val="none" w:sz="0" w:space="0" w:color="auto"/>
        <w:left w:val="none" w:sz="0" w:space="0" w:color="auto"/>
        <w:bottom w:val="none" w:sz="0" w:space="0" w:color="auto"/>
        <w:right w:val="none" w:sz="0" w:space="0" w:color="auto"/>
      </w:divBdr>
    </w:div>
    <w:div w:id="99373380">
      <w:bodyDiv w:val="1"/>
      <w:marLeft w:val="0"/>
      <w:marRight w:val="0"/>
      <w:marTop w:val="0"/>
      <w:marBottom w:val="0"/>
      <w:divBdr>
        <w:top w:val="none" w:sz="0" w:space="0" w:color="auto"/>
        <w:left w:val="none" w:sz="0" w:space="0" w:color="auto"/>
        <w:bottom w:val="none" w:sz="0" w:space="0" w:color="auto"/>
        <w:right w:val="none" w:sz="0" w:space="0" w:color="auto"/>
      </w:divBdr>
    </w:div>
    <w:div w:id="203908681">
      <w:bodyDiv w:val="1"/>
      <w:marLeft w:val="0"/>
      <w:marRight w:val="0"/>
      <w:marTop w:val="0"/>
      <w:marBottom w:val="0"/>
      <w:divBdr>
        <w:top w:val="none" w:sz="0" w:space="0" w:color="auto"/>
        <w:left w:val="none" w:sz="0" w:space="0" w:color="auto"/>
        <w:bottom w:val="none" w:sz="0" w:space="0" w:color="auto"/>
        <w:right w:val="none" w:sz="0" w:space="0" w:color="auto"/>
      </w:divBdr>
    </w:div>
    <w:div w:id="431317621">
      <w:bodyDiv w:val="1"/>
      <w:marLeft w:val="0"/>
      <w:marRight w:val="0"/>
      <w:marTop w:val="0"/>
      <w:marBottom w:val="0"/>
      <w:divBdr>
        <w:top w:val="none" w:sz="0" w:space="0" w:color="auto"/>
        <w:left w:val="none" w:sz="0" w:space="0" w:color="auto"/>
        <w:bottom w:val="none" w:sz="0" w:space="0" w:color="auto"/>
        <w:right w:val="none" w:sz="0" w:space="0" w:color="auto"/>
      </w:divBdr>
    </w:div>
    <w:div w:id="516506225">
      <w:bodyDiv w:val="1"/>
      <w:marLeft w:val="0"/>
      <w:marRight w:val="0"/>
      <w:marTop w:val="0"/>
      <w:marBottom w:val="0"/>
      <w:divBdr>
        <w:top w:val="none" w:sz="0" w:space="0" w:color="auto"/>
        <w:left w:val="none" w:sz="0" w:space="0" w:color="auto"/>
        <w:bottom w:val="none" w:sz="0" w:space="0" w:color="auto"/>
        <w:right w:val="none" w:sz="0" w:space="0" w:color="auto"/>
      </w:divBdr>
    </w:div>
    <w:div w:id="604462105">
      <w:bodyDiv w:val="1"/>
      <w:marLeft w:val="0"/>
      <w:marRight w:val="0"/>
      <w:marTop w:val="0"/>
      <w:marBottom w:val="0"/>
      <w:divBdr>
        <w:top w:val="none" w:sz="0" w:space="0" w:color="auto"/>
        <w:left w:val="none" w:sz="0" w:space="0" w:color="auto"/>
        <w:bottom w:val="none" w:sz="0" w:space="0" w:color="auto"/>
        <w:right w:val="none" w:sz="0" w:space="0" w:color="auto"/>
      </w:divBdr>
    </w:div>
    <w:div w:id="667169785">
      <w:bodyDiv w:val="1"/>
      <w:marLeft w:val="0"/>
      <w:marRight w:val="0"/>
      <w:marTop w:val="0"/>
      <w:marBottom w:val="0"/>
      <w:divBdr>
        <w:top w:val="none" w:sz="0" w:space="0" w:color="auto"/>
        <w:left w:val="none" w:sz="0" w:space="0" w:color="auto"/>
        <w:bottom w:val="none" w:sz="0" w:space="0" w:color="auto"/>
        <w:right w:val="none" w:sz="0" w:space="0" w:color="auto"/>
      </w:divBdr>
    </w:div>
    <w:div w:id="672414321">
      <w:bodyDiv w:val="1"/>
      <w:marLeft w:val="0"/>
      <w:marRight w:val="0"/>
      <w:marTop w:val="0"/>
      <w:marBottom w:val="0"/>
      <w:divBdr>
        <w:top w:val="none" w:sz="0" w:space="0" w:color="auto"/>
        <w:left w:val="none" w:sz="0" w:space="0" w:color="auto"/>
        <w:bottom w:val="none" w:sz="0" w:space="0" w:color="auto"/>
        <w:right w:val="none" w:sz="0" w:space="0" w:color="auto"/>
      </w:divBdr>
    </w:div>
    <w:div w:id="673802014">
      <w:bodyDiv w:val="1"/>
      <w:marLeft w:val="0"/>
      <w:marRight w:val="0"/>
      <w:marTop w:val="0"/>
      <w:marBottom w:val="0"/>
      <w:divBdr>
        <w:top w:val="none" w:sz="0" w:space="0" w:color="auto"/>
        <w:left w:val="none" w:sz="0" w:space="0" w:color="auto"/>
        <w:bottom w:val="none" w:sz="0" w:space="0" w:color="auto"/>
        <w:right w:val="none" w:sz="0" w:space="0" w:color="auto"/>
      </w:divBdr>
    </w:div>
    <w:div w:id="694431488">
      <w:bodyDiv w:val="1"/>
      <w:marLeft w:val="0"/>
      <w:marRight w:val="0"/>
      <w:marTop w:val="0"/>
      <w:marBottom w:val="0"/>
      <w:divBdr>
        <w:top w:val="none" w:sz="0" w:space="0" w:color="auto"/>
        <w:left w:val="none" w:sz="0" w:space="0" w:color="auto"/>
        <w:bottom w:val="none" w:sz="0" w:space="0" w:color="auto"/>
        <w:right w:val="none" w:sz="0" w:space="0" w:color="auto"/>
      </w:divBdr>
    </w:div>
    <w:div w:id="762729922">
      <w:bodyDiv w:val="1"/>
      <w:marLeft w:val="0"/>
      <w:marRight w:val="0"/>
      <w:marTop w:val="0"/>
      <w:marBottom w:val="0"/>
      <w:divBdr>
        <w:top w:val="none" w:sz="0" w:space="0" w:color="auto"/>
        <w:left w:val="none" w:sz="0" w:space="0" w:color="auto"/>
        <w:bottom w:val="none" w:sz="0" w:space="0" w:color="auto"/>
        <w:right w:val="none" w:sz="0" w:space="0" w:color="auto"/>
      </w:divBdr>
    </w:div>
    <w:div w:id="908535840">
      <w:bodyDiv w:val="1"/>
      <w:marLeft w:val="0"/>
      <w:marRight w:val="0"/>
      <w:marTop w:val="0"/>
      <w:marBottom w:val="0"/>
      <w:divBdr>
        <w:top w:val="none" w:sz="0" w:space="0" w:color="auto"/>
        <w:left w:val="none" w:sz="0" w:space="0" w:color="auto"/>
        <w:bottom w:val="none" w:sz="0" w:space="0" w:color="auto"/>
        <w:right w:val="none" w:sz="0" w:space="0" w:color="auto"/>
      </w:divBdr>
    </w:div>
    <w:div w:id="967321019">
      <w:bodyDiv w:val="1"/>
      <w:marLeft w:val="0"/>
      <w:marRight w:val="0"/>
      <w:marTop w:val="0"/>
      <w:marBottom w:val="0"/>
      <w:divBdr>
        <w:top w:val="none" w:sz="0" w:space="0" w:color="auto"/>
        <w:left w:val="none" w:sz="0" w:space="0" w:color="auto"/>
        <w:bottom w:val="none" w:sz="0" w:space="0" w:color="auto"/>
        <w:right w:val="none" w:sz="0" w:space="0" w:color="auto"/>
      </w:divBdr>
    </w:div>
    <w:div w:id="1172572723">
      <w:bodyDiv w:val="1"/>
      <w:marLeft w:val="0"/>
      <w:marRight w:val="0"/>
      <w:marTop w:val="0"/>
      <w:marBottom w:val="0"/>
      <w:divBdr>
        <w:top w:val="none" w:sz="0" w:space="0" w:color="auto"/>
        <w:left w:val="none" w:sz="0" w:space="0" w:color="auto"/>
        <w:bottom w:val="none" w:sz="0" w:space="0" w:color="auto"/>
        <w:right w:val="none" w:sz="0" w:space="0" w:color="auto"/>
      </w:divBdr>
    </w:div>
    <w:div w:id="1299873743">
      <w:bodyDiv w:val="1"/>
      <w:marLeft w:val="0"/>
      <w:marRight w:val="0"/>
      <w:marTop w:val="0"/>
      <w:marBottom w:val="0"/>
      <w:divBdr>
        <w:top w:val="none" w:sz="0" w:space="0" w:color="auto"/>
        <w:left w:val="none" w:sz="0" w:space="0" w:color="auto"/>
        <w:bottom w:val="none" w:sz="0" w:space="0" w:color="auto"/>
        <w:right w:val="none" w:sz="0" w:space="0" w:color="auto"/>
      </w:divBdr>
    </w:div>
    <w:div w:id="1323196370">
      <w:bodyDiv w:val="1"/>
      <w:marLeft w:val="0"/>
      <w:marRight w:val="0"/>
      <w:marTop w:val="0"/>
      <w:marBottom w:val="0"/>
      <w:divBdr>
        <w:top w:val="none" w:sz="0" w:space="0" w:color="auto"/>
        <w:left w:val="none" w:sz="0" w:space="0" w:color="auto"/>
        <w:bottom w:val="none" w:sz="0" w:space="0" w:color="auto"/>
        <w:right w:val="none" w:sz="0" w:space="0" w:color="auto"/>
      </w:divBdr>
    </w:div>
    <w:div w:id="1331907072">
      <w:bodyDiv w:val="1"/>
      <w:marLeft w:val="0"/>
      <w:marRight w:val="0"/>
      <w:marTop w:val="0"/>
      <w:marBottom w:val="0"/>
      <w:divBdr>
        <w:top w:val="none" w:sz="0" w:space="0" w:color="auto"/>
        <w:left w:val="none" w:sz="0" w:space="0" w:color="auto"/>
        <w:bottom w:val="none" w:sz="0" w:space="0" w:color="auto"/>
        <w:right w:val="none" w:sz="0" w:space="0" w:color="auto"/>
      </w:divBdr>
    </w:div>
    <w:div w:id="1341203104">
      <w:bodyDiv w:val="1"/>
      <w:marLeft w:val="0"/>
      <w:marRight w:val="0"/>
      <w:marTop w:val="0"/>
      <w:marBottom w:val="0"/>
      <w:divBdr>
        <w:top w:val="none" w:sz="0" w:space="0" w:color="auto"/>
        <w:left w:val="none" w:sz="0" w:space="0" w:color="auto"/>
        <w:bottom w:val="none" w:sz="0" w:space="0" w:color="auto"/>
        <w:right w:val="none" w:sz="0" w:space="0" w:color="auto"/>
      </w:divBdr>
    </w:div>
    <w:div w:id="1402173926">
      <w:bodyDiv w:val="1"/>
      <w:marLeft w:val="0"/>
      <w:marRight w:val="0"/>
      <w:marTop w:val="0"/>
      <w:marBottom w:val="0"/>
      <w:divBdr>
        <w:top w:val="none" w:sz="0" w:space="0" w:color="auto"/>
        <w:left w:val="none" w:sz="0" w:space="0" w:color="auto"/>
        <w:bottom w:val="none" w:sz="0" w:space="0" w:color="auto"/>
        <w:right w:val="none" w:sz="0" w:space="0" w:color="auto"/>
      </w:divBdr>
    </w:div>
    <w:div w:id="1519389362">
      <w:bodyDiv w:val="1"/>
      <w:marLeft w:val="0"/>
      <w:marRight w:val="0"/>
      <w:marTop w:val="0"/>
      <w:marBottom w:val="0"/>
      <w:divBdr>
        <w:top w:val="none" w:sz="0" w:space="0" w:color="auto"/>
        <w:left w:val="none" w:sz="0" w:space="0" w:color="auto"/>
        <w:bottom w:val="none" w:sz="0" w:space="0" w:color="auto"/>
        <w:right w:val="none" w:sz="0" w:space="0" w:color="auto"/>
      </w:divBdr>
    </w:div>
    <w:div w:id="1669400204">
      <w:bodyDiv w:val="1"/>
      <w:marLeft w:val="0"/>
      <w:marRight w:val="0"/>
      <w:marTop w:val="0"/>
      <w:marBottom w:val="0"/>
      <w:divBdr>
        <w:top w:val="none" w:sz="0" w:space="0" w:color="auto"/>
        <w:left w:val="none" w:sz="0" w:space="0" w:color="auto"/>
        <w:bottom w:val="none" w:sz="0" w:space="0" w:color="auto"/>
        <w:right w:val="none" w:sz="0" w:space="0" w:color="auto"/>
      </w:divBdr>
    </w:div>
    <w:div w:id="1700862063">
      <w:bodyDiv w:val="1"/>
      <w:marLeft w:val="0"/>
      <w:marRight w:val="0"/>
      <w:marTop w:val="0"/>
      <w:marBottom w:val="0"/>
      <w:divBdr>
        <w:top w:val="none" w:sz="0" w:space="0" w:color="auto"/>
        <w:left w:val="none" w:sz="0" w:space="0" w:color="auto"/>
        <w:bottom w:val="none" w:sz="0" w:space="0" w:color="auto"/>
        <w:right w:val="none" w:sz="0" w:space="0" w:color="auto"/>
      </w:divBdr>
    </w:div>
    <w:div w:id="1706758044">
      <w:bodyDiv w:val="1"/>
      <w:marLeft w:val="0"/>
      <w:marRight w:val="0"/>
      <w:marTop w:val="0"/>
      <w:marBottom w:val="0"/>
      <w:divBdr>
        <w:top w:val="none" w:sz="0" w:space="0" w:color="auto"/>
        <w:left w:val="none" w:sz="0" w:space="0" w:color="auto"/>
        <w:bottom w:val="none" w:sz="0" w:space="0" w:color="auto"/>
        <w:right w:val="none" w:sz="0" w:space="0" w:color="auto"/>
      </w:divBdr>
    </w:div>
    <w:div w:id="1779518765">
      <w:bodyDiv w:val="1"/>
      <w:marLeft w:val="0"/>
      <w:marRight w:val="0"/>
      <w:marTop w:val="0"/>
      <w:marBottom w:val="0"/>
      <w:divBdr>
        <w:top w:val="none" w:sz="0" w:space="0" w:color="auto"/>
        <w:left w:val="none" w:sz="0" w:space="0" w:color="auto"/>
        <w:bottom w:val="none" w:sz="0" w:space="0" w:color="auto"/>
        <w:right w:val="none" w:sz="0" w:space="0" w:color="auto"/>
      </w:divBdr>
    </w:div>
    <w:div w:id="1888254971">
      <w:bodyDiv w:val="1"/>
      <w:marLeft w:val="0"/>
      <w:marRight w:val="0"/>
      <w:marTop w:val="0"/>
      <w:marBottom w:val="0"/>
      <w:divBdr>
        <w:top w:val="none" w:sz="0" w:space="0" w:color="auto"/>
        <w:left w:val="none" w:sz="0" w:space="0" w:color="auto"/>
        <w:bottom w:val="none" w:sz="0" w:space="0" w:color="auto"/>
        <w:right w:val="none" w:sz="0" w:space="0" w:color="auto"/>
      </w:divBdr>
    </w:div>
    <w:div w:id="1891307027">
      <w:bodyDiv w:val="1"/>
      <w:marLeft w:val="0"/>
      <w:marRight w:val="0"/>
      <w:marTop w:val="0"/>
      <w:marBottom w:val="0"/>
      <w:divBdr>
        <w:top w:val="none" w:sz="0" w:space="0" w:color="auto"/>
        <w:left w:val="none" w:sz="0" w:space="0" w:color="auto"/>
        <w:bottom w:val="none" w:sz="0" w:space="0" w:color="auto"/>
        <w:right w:val="none" w:sz="0" w:space="0" w:color="auto"/>
      </w:divBdr>
    </w:div>
    <w:div w:id="1903563867">
      <w:bodyDiv w:val="1"/>
      <w:marLeft w:val="0"/>
      <w:marRight w:val="0"/>
      <w:marTop w:val="0"/>
      <w:marBottom w:val="0"/>
      <w:divBdr>
        <w:top w:val="none" w:sz="0" w:space="0" w:color="auto"/>
        <w:left w:val="none" w:sz="0" w:space="0" w:color="auto"/>
        <w:bottom w:val="none" w:sz="0" w:space="0" w:color="auto"/>
        <w:right w:val="none" w:sz="0" w:space="0" w:color="auto"/>
      </w:divBdr>
    </w:div>
    <w:div w:id="1925147123">
      <w:bodyDiv w:val="1"/>
      <w:marLeft w:val="0"/>
      <w:marRight w:val="0"/>
      <w:marTop w:val="0"/>
      <w:marBottom w:val="0"/>
      <w:divBdr>
        <w:top w:val="none" w:sz="0" w:space="0" w:color="auto"/>
        <w:left w:val="none" w:sz="0" w:space="0" w:color="auto"/>
        <w:bottom w:val="none" w:sz="0" w:space="0" w:color="auto"/>
        <w:right w:val="none" w:sz="0" w:space="0" w:color="auto"/>
      </w:divBdr>
    </w:div>
    <w:div w:id="2043703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header" Target="head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file>

<file path=customXml/itemProps1.xml><?xml version="1.0" encoding="utf-8"?>
<ds:datastoreItem xmlns:ds="http://schemas.openxmlformats.org/officeDocument/2006/customXml" ds:itemID="{68C3F7B4-5730-4AF5-94D4-E51F0D422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10</Pages>
  <Words>2088</Words>
  <Characters>11907</Characters>
  <Application>Microsoft Office Word</Application>
  <DocSecurity>0</DocSecurity>
  <Lines>99</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13968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Анастасия Гришина</cp:lastModifiedBy>
  <cp:revision>154</cp:revision>
  <cp:lastPrinted>1899-12-31T22:00:00Z</cp:lastPrinted>
  <dcterms:created xsi:type="dcterms:W3CDTF">2018-02-06T16:24:00Z</dcterms:created>
  <dcterms:modified xsi:type="dcterms:W3CDTF">2018-03-07T17:26:00Z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6th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http://www.zotero.org/styles/elsevier-harvard</vt:lpwstr>
  </property>
  <property fmtid="{D5CDD505-2E9C-101B-9397-08002B2CF9AE}" pid="16" name="Mendeley Recent Style Name 6_1">
    <vt:lpwstr>Elsevier - Harvard (with titles)</vt:lpwstr>
  </property>
  <property fmtid="{D5CDD505-2E9C-101B-9397-08002B2CF9AE}" pid="17" name="Mendeley Recent Style Id 7_1">
    <vt:lpwstr>http://www.zotero.org/styles/harvard1</vt:lpwstr>
  </property>
  <property fmtid="{D5CDD505-2E9C-101B-9397-08002B2CF9AE}" pid="18" name="Mendeley Recent Style Name 7_1">
    <vt:lpwstr>Harvard reference format 1 (deprecated)</vt:lpwstr>
  </property>
  <property fmtid="{D5CDD505-2E9C-101B-9397-08002B2CF9AE}" pid="19" name="Mendeley Recent Style Id 8_1">
    <vt:lpwstr>http://www.zotero.org/styles/ieee</vt:lpwstr>
  </property>
  <property fmtid="{D5CDD505-2E9C-101B-9397-08002B2CF9AE}" pid="20" name="Mendeley Recent Style Name 8_1">
    <vt:lpwstr>IEEE</vt:lpwstr>
  </property>
  <property fmtid="{D5CDD505-2E9C-101B-9397-08002B2CF9AE}" pid="21" name="Mendeley Recent Style Id 9_1">
    <vt:lpwstr>http://www.zotero.org/styles/harvard-leeds-beckett-university</vt:lpwstr>
  </property>
  <property fmtid="{D5CDD505-2E9C-101B-9397-08002B2CF9AE}" pid="22" name="Mendeley Recent Style Name 9_1">
    <vt:lpwstr>Leeds Beckett University - Harvard</vt:lpwstr>
  </property>
  <property fmtid="{D5CDD505-2E9C-101B-9397-08002B2CF9AE}" pid="23" name="Mendeley Unique User Id_1">
    <vt:lpwstr>6d2a397e-6957-359c-9bd4-5ee1dce94749</vt:lpwstr>
  </property>
  <property fmtid="{D5CDD505-2E9C-101B-9397-08002B2CF9AE}" pid="24" name="Mendeley Citation Style_1">
    <vt:lpwstr>http://www.zotero.org/styles/ieee</vt:lpwstr>
  </property>
</Properties>
</file>